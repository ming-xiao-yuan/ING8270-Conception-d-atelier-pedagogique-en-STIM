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1A23" w14:textId="77777777" w:rsidR="00102F98" w:rsidRPr="00DD2725" w:rsidRDefault="00102F98" w:rsidP="00102F98">
      <w:pPr>
        <w:jc w:val="center"/>
        <w:rPr>
          <w:rFonts w:cstheme="minorHAnsi"/>
          <w:b/>
          <w:sz w:val="22"/>
          <w:szCs w:val="22"/>
        </w:rPr>
      </w:pPr>
      <w:r w:rsidRPr="00DD2725">
        <w:rPr>
          <w:rFonts w:cstheme="minorHAnsi"/>
          <w:b/>
          <w:noProof/>
          <w:sz w:val="22"/>
          <w:szCs w:val="22"/>
          <w:lang w:eastAsia="fr-CA"/>
        </w:rPr>
        <w:drawing>
          <wp:inline distT="0" distB="0" distL="0" distR="0" wp14:anchorId="0367878D" wp14:editId="35C7EDC9">
            <wp:extent cx="2324100" cy="952500"/>
            <wp:effectExtent l="0" t="0" r="0" b="0"/>
            <wp:docPr id="256825864" name="Image 14" descr="Une image contenant text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25864" name="Image 14" descr="Une image contenant texte, Police, graphisme,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38415CEC" w14:textId="77777777" w:rsidR="00102F98" w:rsidRPr="00DD2725" w:rsidRDefault="00102F98" w:rsidP="00102F98">
      <w:pPr>
        <w:jc w:val="center"/>
        <w:rPr>
          <w:rFonts w:cstheme="minorHAnsi"/>
          <w:b/>
          <w:sz w:val="22"/>
          <w:szCs w:val="22"/>
        </w:rPr>
      </w:pPr>
    </w:p>
    <w:p w14:paraId="38C1213D" w14:textId="77777777" w:rsidR="006D5B5E" w:rsidRDefault="006D5B5E" w:rsidP="00102F98">
      <w:pPr>
        <w:jc w:val="center"/>
        <w:rPr>
          <w:rFonts w:cstheme="minorHAnsi"/>
          <w:b/>
          <w:sz w:val="22"/>
          <w:szCs w:val="22"/>
          <w:lang w:val="fr-CA"/>
        </w:rPr>
      </w:pPr>
    </w:p>
    <w:p w14:paraId="3E96AA05" w14:textId="715DDBAB" w:rsidR="00102F98" w:rsidRPr="00DD2725" w:rsidRDefault="00102F98" w:rsidP="00102F98">
      <w:pPr>
        <w:jc w:val="center"/>
        <w:rPr>
          <w:rFonts w:cstheme="minorHAnsi"/>
          <w:b/>
          <w:sz w:val="22"/>
          <w:szCs w:val="22"/>
          <w:lang w:val="fr-CA"/>
        </w:rPr>
      </w:pPr>
      <w:r w:rsidRPr="00DD2725">
        <w:rPr>
          <w:rFonts w:cstheme="minorHAnsi"/>
          <w:b/>
          <w:sz w:val="22"/>
          <w:szCs w:val="22"/>
          <w:lang w:val="fr-CA"/>
        </w:rPr>
        <w:t>ING8270 – Conception d’un atelier pédagogique en STIM</w:t>
      </w:r>
    </w:p>
    <w:p w14:paraId="350544F4" w14:textId="77777777" w:rsidR="00102F98" w:rsidRPr="00DD2725" w:rsidRDefault="00102F98" w:rsidP="00102F98">
      <w:pPr>
        <w:jc w:val="center"/>
        <w:rPr>
          <w:rFonts w:cstheme="minorHAnsi"/>
          <w:b/>
          <w:sz w:val="22"/>
          <w:szCs w:val="22"/>
          <w:lang w:val="fr-CA"/>
        </w:rPr>
      </w:pPr>
    </w:p>
    <w:p w14:paraId="263314E4" w14:textId="77777777" w:rsidR="00102F98" w:rsidRPr="00DD2725" w:rsidRDefault="00102F98" w:rsidP="00102F98">
      <w:pPr>
        <w:jc w:val="center"/>
        <w:rPr>
          <w:rFonts w:cstheme="minorHAnsi"/>
          <w:b/>
          <w:sz w:val="22"/>
          <w:szCs w:val="22"/>
          <w:lang w:val="fr-CA"/>
        </w:rPr>
      </w:pPr>
    </w:p>
    <w:p w14:paraId="10B536EA" w14:textId="77777777" w:rsidR="00102F98" w:rsidRPr="00DD2725" w:rsidRDefault="00102F98" w:rsidP="00102F98">
      <w:pPr>
        <w:jc w:val="center"/>
        <w:rPr>
          <w:rFonts w:cstheme="minorHAnsi"/>
          <w:b/>
          <w:sz w:val="22"/>
          <w:szCs w:val="22"/>
          <w:lang w:val="fr-CA"/>
        </w:rPr>
      </w:pPr>
    </w:p>
    <w:p w14:paraId="13085872" w14:textId="77777777" w:rsidR="00102F98" w:rsidRPr="00DD2725" w:rsidRDefault="00102F98" w:rsidP="00102F98">
      <w:pPr>
        <w:jc w:val="center"/>
        <w:rPr>
          <w:rFonts w:cstheme="minorHAnsi"/>
          <w:b/>
          <w:sz w:val="22"/>
          <w:szCs w:val="22"/>
          <w:lang w:val="fr-CA"/>
        </w:rPr>
      </w:pPr>
    </w:p>
    <w:p w14:paraId="4235D20C" w14:textId="77777777" w:rsidR="00102F98" w:rsidRPr="00DD2725" w:rsidRDefault="00102F98" w:rsidP="00102F98">
      <w:pPr>
        <w:jc w:val="center"/>
        <w:rPr>
          <w:rFonts w:cstheme="minorHAnsi"/>
          <w:b/>
          <w:sz w:val="22"/>
          <w:szCs w:val="22"/>
          <w:lang w:val="fr-CA"/>
        </w:rPr>
      </w:pPr>
    </w:p>
    <w:p w14:paraId="25C7FEE3" w14:textId="77777777" w:rsidR="00102F98" w:rsidRPr="00DD2725" w:rsidRDefault="00102F98" w:rsidP="00102F98">
      <w:pPr>
        <w:jc w:val="center"/>
        <w:rPr>
          <w:rFonts w:cstheme="minorHAnsi"/>
          <w:b/>
          <w:sz w:val="22"/>
          <w:szCs w:val="22"/>
          <w:lang w:val="fr-CA"/>
        </w:rPr>
      </w:pPr>
    </w:p>
    <w:p w14:paraId="048A0CDB" w14:textId="77777777" w:rsidR="00102F98" w:rsidRPr="00DD2725" w:rsidRDefault="00102F98" w:rsidP="00102F98">
      <w:pPr>
        <w:jc w:val="center"/>
        <w:rPr>
          <w:rFonts w:cstheme="minorHAnsi"/>
          <w:b/>
          <w:sz w:val="22"/>
          <w:szCs w:val="22"/>
          <w:lang w:val="en-CA"/>
        </w:rPr>
      </w:pPr>
      <w:r w:rsidRPr="00DD2725">
        <w:rPr>
          <w:rFonts w:cstheme="minorHAnsi"/>
          <w:b/>
          <w:sz w:val="22"/>
          <w:szCs w:val="22"/>
          <w:lang w:val="en-CA"/>
        </w:rPr>
        <w:t>Automne 2023</w:t>
      </w:r>
    </w:p>
    <w:p w14:paraId="3F1BDE7D" w14:textId="77777777" w:rsidR="00102F98" w:rsidRPr="00DD2725" w:rsidRDefault="00102F98" w:rsidP="00102F98">
      <w:pPr>
        <w:jc w:val="center"/>
        <w:rPr>
          <w:rFonts w:cstheme="minorHAnsi"/>
          <w:b/>
          <w:sz w:val="22"/>
          <w:szCs w:val="22"/>
          <w:lang w:val="en-CA"/>
        </w:rPr>
      </w:pPr>
    </w:p>
    <w:p w14:paraId="2B332C57" w14:textId="77777777" w:rsidR="00102F98" w:rsidRPr="00DD2725" w:rsidRDefault="00102F98" w:rsidP="00102F98">
      <w:pPr>
        <w:jc w:val="center"/>
        <w:rPr>
          <w:rFonts w:cstheme="minorHAnsi"/>
          <w:b/>
          <w:sz w:val="22"/>
          <w:szCs w:val="22"/>
          <w:lang w:val="en-CA"/>
        </w:rPr>
      </w:pPr>
    </w:p>
    <w:p w14:paraId="6538D1A8" w14:textId="77777777" w:rsidR="00102F98" w:rsidRPr="00DD2725" w:rsidRDefault="00102F98" w:rsidP="00102F98">
      <w:pPr>
        <w:jc w:val="center"/>
        <w:rPr>
          <w:rFonts w:cstheme="minorHAnsi"/>
          <w:b/>
          <w:sz w:val="22"/>
          <w:szCs w:val="22"/>
          <w:lang w:val="en-CA"/>
        </w:rPr>
      </w:pPr>
    </w:p>
    <w:p w14:paraId="4FD001E2" w14:textId="77777777" w:rsidR="00102F98" w:rsidRPr="00DD2725" w:rsidRDefault="00102F98" w:rsidP="00102F98">
      <w:pPr>
        <w:jc w:val="center"/>
        <w:rPr>
          <w:rFonts w:cstheme="minorHAnsi"/>
          <w:b/>
          <w:sz w:val="22"/>
          <w:szCs w:val="22"/>
          <w:lang w:val="en-CA"/>
        </w:rPr>
      </w:pPr>
    </w:p>
    <w:p w14:paraId="79E50B7F" w14:textId="77777777" w:rsidR="00102F98" w:rsidRPr="00DD2725" w:rsidRDefault="00102F98" w:rsidP="00102F98">
      <w:pPr>
        <w:jc w:val="center"/>
        <w:rPr>
          <w:rFonts w:cstheme="minorHAnsi"/>
          <w:b/>
          <w:sz w:val="22"/>
          <w:szCs w:val="22"/>
          <w:lang w:val="en-CA"/>
        </w:rPr>
      </w:pPr>
    </w:p>
    <w:p w14:paraId="62F70384" w14:textId="0D6674EE" w:rsidR="00102F98" w:rsidRPr="00DD2725" w:rsidRDefault="00102F98" w:rsidP="00102F98">
      <w:pPr>
        <w:jc w:val="center"/>
        <w:rPr>
          <w:rFonts w:cstheme="minorHAnsi"/>
          <w:b/>
          <w:sz w:val="22"/>
          <w:szCs w:val="22"/>
          <w:lang w:val="en-CA"/>
        </w:rPr>
      </w:pPr>
      <w:proofErr w:type="spellStart"/>
      <w:r w:rsidRPr="00DD2725">
        <w:rPr>
          <w:rFonts w:cstheme="minorHAnsi"/>
          <w:b/>
          <w:sz w:val="22"/>
          <w:szCs w:val="22"/>
          <w:lang w:val="en-CA"/>
        </w:rPr>
        <w:t>Livrable</w:t>
      </w:r>
      <w:proofErr w:type="spellEnd"/>
      <w:r w:rsidRPr="00DD2725">
        <w:rPr>
          <w:rFonts w:cstheme="minorHAnsi"/>
          <w:b/>
          <w:sz w:val="22"/>
          <w:szCs w:val="22"/>
          <w:lang w:val="en-CA"/>
        </w:rPr>
        <w:t xml:space="preserve"> #</w:t>
      </w:r>
      <w:r w:rsidR="00627DC2" w:rsidRPr="00DD2725">
        <w:rPr>
          <w:rFonts w:cstheme="minorHAnsi"/>
          <w:b/>
          <w:sz w:val="22"/>
          <w:szCs w:val="22"/>
          <w:lang w:val="en-CA"/>
        </w:rPr>
        <w:t>2</w:t>
      </w:r>
    </w:p>
    <w:p w14:paraId="394ECCE0" w14:textId="77777777" w:rsidR="00102F98" w:rsidRPr="00DD2725" w:rsidRDefault="00102F98" w:rsidP="00102F98">
      <w:pPr>
        <w:jc w:val="center"/>
        <w:rPr>
          <w:rFonts w:cstheme="minorHAnsi"/>
          <w:b/>
          <w:sz w:val="22"/>
          <w:szCs w:val="22"/>
          <w:lang w:val="en-CA"/>
        </w:rPr>
      </w:pPr>
    </w:p>
    <w:p w14:paraId="1F1672C3" w14:textId="77777777" w:rsidR="00102F98" w:rsidRPr="00DD2725" w:rsidRDefault="00102F98" w:rsidP="00102F98">
      <w:pPr>
        <w:jc w:val="center"/>
        <w:rPr>
          <w:rFonts w:cstheme="minorHAnsi"/>
          <w:b/>
          <w:sz w:val="22"/>
          <w:szCs w:val="22"/>
          <w:lang w:val="en-CA"/>
        </w:rPr>
      </w:pPr>
    </w:p>
    <w:p w14:paraId="3B3D5DF5" w14:textId="77777777" w:rsidR="00102F98" w:rsidRPr="00DD2725" w:rsidRDefault="00102F98" w:rsidP="00102F98">
      <w:pPr>
        <w:jc w:val="center"/>
        <w:rPr>
          <w:rFonts w:cstheme="minorHAnsi"/>
          <w:b/>
          <w:sz w:val="22"/>
          <w:szCs w:val="22"/>
          <w:lang w:val="en-CA"/>
        </w:rPr>
      </w:pPr>
    </w:p>
    <w:p w14:paraId="3C4A65E8" w14:textId="77777777" w:rsidR="00102F98" w:rsidRPr="00DD2725" w:rsidRDefault="00102F98" w:rsidP="00102F98">
      <w:pPr>
        <w:jc w:val="center"/>
        <w:rPr>
          <w:rFonts w:cstheme="minorHAnsi"/>
          <w:b/>
          <w:sz w:val="22"/>
          <w:szCs w:val="22"/>
          <w:lang w:val="en-CA"/>
        </w:rPr>
      </w:pPr>
    </w:p>
    <w:p w14:paraId="0D345053" w14:textId="77777777" w:rsidR="00102F98" w:rsidRPr="00DD2725" w:rsidRDefault="00102F98" w:rsidP="00102F98">
      <w:pPr>
        <w:jc w:val="center"/>
        <w:rPr>
          <w:rFonts w:cstheme="minorHAnsi"/>
          <w:b/>
          <w:sz w:val="22"/>
          <w:szCs w:val="22"/>
          <w:lang w:val="en-CA"/>
        </w:rPr>
      </w:pPr>
      <w:r w:rsidRPr="00DD2725">
        <w:rPr>
          <w:rFonts w:cstheme="minorHAnsi"/>
          <w:b/>
          <w:sz w:val="22"/>
          <w:szCs w:val="22"/>
          <w:lang w:val="en-CA"/>
        </w:rPr>
        <w:t>Group 01</w:t>
      </w:r>
    </w:p>
    <w:p w14:paraId="2AFA27DE" w14:textId="77777777" w:rsidR="00102F98" w:rsidRPr="00DD2725" w:rsidRDefault="00102F98" w:rsidP="00102F98">
      <w:pPr>
        <w:jc w:val="center"/>
        <w:rPr>
          <w:rFonts w:cstheme="minorHAnsi"/>
          <w:b/>
          <w:sz w:val="22"/>
          <w:szCs w:val="22"/>
          <w:lang w:val="en-CA"/>
        </w:rPr>
      </w:pPr>
      <w:r w:rsidRPr="00DD2725">
        <w:rPr>
          <w:rFonts w:cstheme="minorHAnsi"/>
          <w:b/>
          <w:sz w:val="22"/>
          <w:szCs w:val="22"/>
          <w:lang w:val="en-CA"/>
        </w:rPr>
        <w:t>1949477 – Ming Xiao Yuan</w:t>
      </w:r>
    </w:p>
    <w:p w14:paraId="59D82D77" w14:textId="77777777" w:rsidR="00102F98" w:rsidRPr="00DD2725" w:rsidRDefault="00102F98" w:rsidP="00102F98">
      <w:pPr>
        <w:jc w:val="center"/>
        <w:rPr>
          <w:rFonts w:cstheme="minorHAnsi"/>
          <w:b/>
          <w:sz w:val="22"/>
          <w:szCs w:val="22"/>
          <w:lang w:val="fr-CA"/>
        </w:rPr>
      </w:pPr>
      <w:r w:rsidRPr="00DD2725">
        <w:rPr>
          <w:rFonts w:cstheme="minorHAnsi"/>
          <w:b/>
          <w:sz w:val="22"/>
          <w:szCs w:val="22"/>
          <w:lang w:val="fr-CA"/>
        </w:rPr>
        <w:t>1957959 – Reetesh Dooleea</w:t>
      </w:r>
    </w:p>
    <w:p w14:paraId="55550273" w14:textId="1807D7F0" w:rsidR="00102F98" w:rsidRPr="00DD2725" w:rsidRDefault="001B294F" w:rsidP="00102F98">
      <w:pPr>
        <w:jc w:val="center"/>
        <w:rPr>
          <w:rFonts w:cstheme="minorHAnsi"/>
          <w:b/>
          <w:sz w:val="22"/>
          <w:szCs w:val="22"/>
          <w:lang w:val="fr-CA"/>
        </w:rPr>
      </w:pPr>
      <w:r w:rsidRPr="00DD2725">
        <w:rPr>
          <w:rFonts w:cstheme="minorHAnsi"/>
          <w:b/>
          <w:sz w:val="22"/>
          <w:szCs w:val="22"/>
          <w:lang w:val="fr-CA"/>
        </w:rPr>
        <w:t>1947025</w:t>
      </w:r>
      <w:r w:rsidRPr="00DD2725">
        <w:rPr>
          <w:rFonts w:cstheme="minorHAnsi"/>
          <w:bCs/>
          <w:sz w:val="22"/>
          <w:szCs w:val="22"/>
          <w:lang w:val="fr-CA"/>
        </w:rPr>
        <w:t xml:space="preserve"> </w:t>
      </w:r>
      <w:r w:rsidR="00102F98" w:rsidRPr="00DD2725">
        <w:rPr>
          <w:rFonts w:cstheme="minorHAnsi"/>
          <w:b/>
          <w:sz w:val="22"/>
          <w:szCs w:val="22"/>
          <w:lang w:val="fr-CA"/>
        </w:rPr>
        <w:t xml:space="preserve">– </w:t>
      </w:r>
      <w:proofErr w:type="spellStart"/>
      <w:r w:rsidR="00102F98" w:rsidRPr="00DD2725">
        <w:rPr>
          <w:rFonts w:cstheme="minorHAnsi"/>
          <w:b/>
          <w:sz w:val="22"/>
          <w:szCs w:val="22"/>
          <w:lang w:val="fr-CA"/>
        </w:rPr>
        <w:t>Cassy</w:t>
      </w:r>
      <w:proofErr w:type="spellEnd"/>
      <w:r w:rsidR="00102F98" w:rsidRPr="00DD2725">
        <w:rPr>
          <w:rFonts w:cstheme="minorHAnsi"/>
          <w:b/>
          <w:sz w:val="22"/>
          <w:szCs w:val="22"/>
          <w:lang w:val="fr-CA"/>
        </w:rPr>
        <w:t xml:space="preserve"> Charles</w:t>
      </w:r>
    </w:p>
    <w:p w14:paraId="394BD5E9" w14:textId="77777777" w:rsidR="00102F98" w:rsidRPr="00DD2725" w:rsidRDefault="00102F98" w:rsidP="00102F98">
      <w:pPr>
        <w:jc w:val="center"/>
        <w:rPr>
          <w:rFonts w:cstheme="minorHAnsi"/>
          <w:b/>
          <w:sz w:val="22"/>
          <w:szCs w:val="22"/>
          <w:lang w:val="fr-CA"/>
        </w:rPr>
      </w:pPr>
    </w:p>
    <w:p w14:paraId="2D5A2735" w14:textId="77777777" w:rsidR="00102F98" w:rsidRPr="00DD2725" w:rsidRDefault="00102F98" w:rsidP="00102F98">
      <w:pPr>
        <w:jc w:val="center"/>
        <w:rPr>
          <w:rFonts w:cstheme="minorHAnsi"/>
          <w:b/>
          <w:sz w:val="22"/>
          <w:szCs w:val="22"/>
          <w:lang w:val="fr-CA"/>
        </w:rPr>
      </w:pPr>
    </w:p>
    <w:p w14:paraId="769EF4BE" w14:textId="77777777" w:rsidR="00102F98" w:rsidRPr="00DD2725" w:rsidRDefault="00102F98" w:rsidP="00102F98">
      <w:pPr>
        <w:jc w:val="center"/>
        <w:rPr>
          <w:rFonts w:cstheme="minorHAnsi"/>
          <w:b/>
          <w:sz w:val="22"/>
          <w:szCs w:val="22"/>
          <w:lang w:val="fr-CA"/>
        </w:rPr>
      </w:pPr>
    </w:p>
    <w:p w14:paraId="4B200AB8" w14:textId="77777777" w:rsidR="00102F98" w:rsidRPr="00DD2725" w:rsidRDefault="00102F98" w:rsidP="00102F98">
      <w:pPr>
        <w:jc w:val="center"/>
        <w:rPr>
          <w:rFonts w:cstheme="minorHAnsi"/>
          <w:b/>
          <w:sz w:val="22"/>
          <w:szCs w:val="22"/>
          <w:lang w:val="fr-CA"/>
        </w:rPr>
      </w:pPr>
    </w:p>
    <w:p w14:paraId="27480BB0" w14:textId="77777777" w:rsidR="00102F98" w:rsidRPr="00DD2725" w:rsidRDefault="00102F98" w:rsidP="00102F98">
      <w:pPr>
        <w:jc w:val="center"/>
        <w:rPr>
          <w:rFonts w:cstheme="minorHAnsi"/>
          <w:b/>
          <w:sz w:val="22"/>
          <w:szCs w:val="22"/>
          <w:lang w:val="fr-CA"/>
        </w:rPr>
      </w:pPr>
    </w:p>
    <w:p w14:paraId="11F5266C" w14:textId="77777777" w:rsidR="00102F98" w:rsidRPr="00DD2725" w:rsidRDefault="00102F98" w:rsidP="00102F98">
      <w:pPr>
        <w:jc w:val="center"/>
        <w:rPr>
          <w:rFonts w:cstheme="minorHAnsi"/>
          <w:b/>
          <w:sz w:val="22"/>
          <w:szCs w:val="22"/>
          <w:lang w:val="fr-CA"/>
        </w:rPr>
      </w:pPr>
    </w:p>
    <w:p w14:paraId="04CFBBA7" w14:textId="77777777" w:rsidR="00102F98" w:rsidRPr="00DD2725" w:rsidRDefault="00102F98" w:rsidP="00102F98">
      <w:pPr>
        <w:jc w:val="center"/>
        <w:rPr>
          <w:rFonts w:cstheme="minorHAnsi"/>
          <w:b/>
          <w:sz w:val="22"/>
          <w:szCs w:val="22"/>
          <w:lang w:val="fr-CA"/>
        </w:rPr>
      </w:pPr>
    </w:p>
    <w:p w14:paraId="305EB4E9" w14:textId="77777777" w:rsidR="00102F98" w:rsidRPr="00DD2725" w:rsidRDefault="00102F98" w:rsidP="00102F98">
      <w:pPr>
        <w:jc w:val="center"/>
        <w:rPr>
          <w:rFonts w:cstheme="minorHAnsi"/>
          <w:b/>
          <w:sz w:val="22"/>
          <w:szCs w:val="22"/>
          <w:lang w:val="fr-CA"/>
        </w:rPr>
      </w:pPr>
      <w:r w:rsidRPr="00DD2725">
        <w:rPr>
          <w:rFonts w:cstheme="minorHAnsi"/>
          <w:b/>
          <w:sz w:val="22"/>
          <w:szCs w:val="22"/>
          <w:lang w:val="fr-CA"/>
        </w:rPr>
        <w:t>Soumis à : Evelyne Lussier</w:t>
      </w:r>
    </w:p>
    <w:p w14:paraId="3C4F0DCF" w14:textId="77777777" w:rsidR="00102F98" w:rsidRPr="00DD2725" w:rsidRDefault="00102F98" w:rsidP="00102F98">
      <w:pPr>
        <w:jc w:val="center"/>
        <w:rPr>
          <w:rFonts w:cstheme="minorHAnsi"/>
          <w:b/>
          <w:sz w:val="22"/>
          <w:szCs w:val="22"/>
          <w:lang w:val="fr-CA"/>
        </w:rPr>
      </w:pPr>
    </w:p>
    <w:p w14:paraId="3FD19CC2" w14:textId="77777777" w:rsidR="00102F98" w:rsidRPr="00DD2725" w:rsidRDefault="00102F98" w:rsidP="00102F98">
      <w:pPr>
        <w:jc w:val="center"/>
        <w:rPr>
          <w:rFonts w:cstheme="minorHAnsi"/>
          <w:b/>
          <w:sz w:val="22"/>
          <w:szCs w:val="22"/>
          <w:lang w:val="fr-CA"/>
        </w:rPr>
      </w:pPr>
    </w:p>
    <w:p w14:paraId="6777A128" w14:textId="77777777" w:rsidR="00102F98" w:rsidRPr="00DD2725" w:rsidRDefault="00102F98" w:rsidP="00102F98">
      <w:pPr>
        <w:jc w:val="center"/>
        <w:rPr>
          <w:rFonts w:cstheme="minorHAnsi"/>
          <w:b/>
          <w:sz w:val="22"/>
          <w:szCs w:val="22"/>
          <w:lang w:val="fr-CA"/>
        </w:rPr>
      </w:pPr>
    </w:p>
    <w:p w14:paraId="736E5DD6" w14:textId="77777777" w:rsidR="00102F98" w:rsidRPr="00DD2725" w:rsidRDefault="00102F98" w:rsidP="00102F98">
      <w:pPr>
        <w:jc w:val="center"/>
        <w:rPr>
          <w:rFonts w:cstheme="minorHAnsi"/>
          <w:b/>
          <w:sz w:val="22"/>
          <w:szCs w:val="22"/>
          <w:lang w:val="fr-CA"/>
        </w:rPr>
      </w:pPr>
    </w:p>
    <w:p w14:paraId="6C12C091" w14:textId="77777777" w:rsidR="00102F98" w:rsidRPr="00DD2725" w:rsidRDefault="00102F98" w:rsidP="00102F98">
      <w:pPr>
        <w:jc w:val="center"/>
        <w:rPr>
          <w:rFonts w:cstheme="minorHAnsi"/>
          <w:b/>
          <w:sz w:val="22"/>
          <w:szCs w:val="22"/>
          <w:lang w:val="fr-CA"/>
        </w:rPr>
      </w:pPr>
    </w:p>
    <w:p w14:paraId="2672752F" w14:textId="77777777" w:rsidR="00102F98" w:rsidRPr="00DD2725" w:rsidRDefault="00102F98" w:rsidP="00102F98">
      <w:pPr>
        <w:jc w:val="center"/>
        <w:rPr>
          <w:rFonts w:cstheme="minorHAnsi"/>
          <w:b/>
          <w:sz w:val="22"/>
          <w:szCs w:val="22"/>
          <w:lang w:val="fr-CA"/>
        </w:rPr>
      </w:pPr>
    </w:p>
    <w:p w14:paraId="10066551" w14:textId="77777777" w:rsidR="00102F98" w:rsidRPr="00DD2725" w:rsidRDefault="00102F98" w:rsidP="00102F98">
      <w:pPr>
        <w:jc w:val="center"/>
        <w:rPr>
          <w:rFonts w:cstheme="minorHAnsi"/>
          <w:b/>
          <w:sz w:val="22"/>
          <w:szCs w:val="22"/>
          <w:lang w:val="fr-CA"/>
        </w:rPr>
      </w:pPr>
    </w:p>
    <w:p w14:paraId="606994B6" w14:textId="77777777" w:rsidR="00102F98" w:rsidRPr="00DD2725" w:rsidRDefault="00102F98" w:rsidP="00102F98">
      <w:pPr>
        <w:jc w:val="center"/>
        <w:rPr>
          <w:rFonts w:cstheme="minorHAnsi"/>
          <w:b/>
          <w:sz w:val="22"/>
          <w:szCs w:val="22"/>
          <w:lang w:val="fr-CA"/>
        </w:rPr>
      </w:pPr>
    </w:p>
    <w:p w14:paraId="382AA2B1" w14:textId="1FE5A915" w:rsidR="006A6A5B" w:rsidRPr="00DD2725" w:rsidRDefault="00627DC2" w:rsidP="00102F98">
      <w:pPr>
        <w:jc w:val="center"/>
        <w:rPr>
          <w:rFonts w:cstheme="minorHAnsi"/>
          <w:b/>
          <w:sz w:val="22"/>
          <w:szCs w:val="22"/>
        </w:rPr>
      </w:pPr>
      <w:r w:rsidRPr="00DD2725">
        <w:rPr>
          <w:rFonts w:cstheme="minorHAnsi"/>
          <w:b/>
          <w:sz w:val="22"/>
          <w:szCs w:val="22"/>
        </w:rPr>
        <w:t xml:space="preserve">12 octobre </w:t>
      </w:r>
      <w:r w:rsidR="00102F98" w:rsidRPr="00DD2725">
        <w:rPr>
          <w:rFonts w:cstheme="minorHAnsi"/>
          <w:b/>
          <w:sz w:val="22"/>
          <w:szCs w:val="22"/>
        </w:rPr>
        <w:t>2023</w:t>
      </w:r>
    </w:p>
    <w:p w14:paraId="77AD1877" w14:textId="77777777" w:rsidR="006D5B5E" w:rsidRDefault="006D5B5E">
      <w:pPr>
        <w:spacing w:after="160" w:line="259" w:lineRule="auto"/>
        <w:rPr>
          <w:rFonts w:eastAsia="Calibri" w:cstheme="minorHAnsi"/>
          <w:i/>
          <w:iCs/>
          <w:color w:val="000000" w:themeColor="text1"/>
          <w:sz w:val="22"/>
          <w:szCs w:val="22"/>
        </w:rPr>
      </w:pPr>
      <w:r>
        <w:rPr>
          <w:rFonts w:eastAsia="Calibri" w:cstheme="minorHAnsi"/>
          <w:i/>
          <w:iCs/>
          <w:color w:val="000000" w:themeColor="text1"/>
          <w:sz w:val="22"/>
          <w:szCs w:val="22"/>
        </w:rPr>
        <w:br w:type="page"/>
      </w:r>
    </w:p>
    <w:p w14:paraId="2393CCB5" w14:textId="0E23E9C1" w:rsidR="001E44E2" w:rsidRPr="00DD2725" w:rsidRDefault="001E44E2" w:rsidP="001E44E2">
      <w:pPr>
        <w:jc w:val="center"/>
        <w:rPr>
          <w:rFonts w:cstheme="minorHAnsi"/>
          <w:i/>
          <w:iCs/>
          <w:sz w:val="22"/>
          <w:szCs w:val="22"/>
        </w:rPr>
      </w:pPr>
      <w:r w:rsidRPr="00DD2725">
        <w:rPr>
          <w:rFonts w:cstheme="minorHAnsi"/>
          <w:i/>
          <w:iCs/>
          <w:sz w:val="22"/>
          <w:szCs w:val="22"/>
        </w:rPr>
        <w:lastRenderedPageBreak/>
        <w:t xml:space="preserve">Atelier en lien avec la représentation des nombres </w:t>
      </w:r>
      <w:r w:rsidR="0020472B">
        <w:rPr>
          <w:rFonts w:cstheme="minorHAnsi"/>
          <w:i/>
          <w:iCs/>
          <w:sz w:val="22"/>
          <w:szCs w:val="22"/>
        </w:rPr>
        <w:t xml:space="preserve">entiers </w:t>
      </w:r>
      <w:r w:rsidRPr="00DD2725">
        <w:rPr>
          <w:rFonts w:cstheme="minorHAnsi"/>
          <w:i/>
          <w:iCs/>
          <w:sz w:val="22"/>
          <w:szCs w:val="22"/>
        </w:rPr>
        <w:t>en code binaire</w:t>
      </w:r>
    </w:p>
    <w:p w14:paraId="17A0E8C0" w14:textId="77777777" w:rsidR="001E0D0F" w:rsidRPr="00DD2725" w:rsidRDefault="001E0D0F" w:rsidP="001E44E2">
      <w:pPr>
        <w:jc w:val="center"/>
        <w:rPr>
          <w:rFonts w:cstheme="minorHAnsi"/>
          <w:i/>
          <w:iCs/>
          <w:sz w:val="22"/>
          <w:szCs w:val="22"/>
        </w:rPr>
      </w:pPr>
    </w:p>
    <w:p w14:paraId="11812255" w14:textId="6DB46D48" w:rsidR="001E0D0F" w:rsidRPr="00DD2725" w:rsidRDefault="001E0D0F" w:rsidP="001E44E2">
      <w:pPr>
        <w:jc w:val="center"/>
        <w:rPr>
          <w:rFonts w:cstheme="minorHAnsi"/>
          <w:sz w:val="22"/>
          <w:szCs w:val="22"/>
          <w:lang w:val="fr-CA"/>
        </w:rPr>
      </w:pPr>
      <w:r w:rsidRPr="00DD2725">
        <w:rPr>
          <w:rFonts w:cstheme="minorHAnsi"/>
          <w:i/>
          <w:iCs/>
          <w:sz w:val="22"/>
          <w:szCs w:val="22"/>
        </w:rPr>
        <w:t xml:space="preserve">Lien de la </w:t>
      </w:r>
      <w:r w:rsidR="00F17862">
        <w:rPr>
          <w:rFonts w:cstheme="minorHAnsi"/>
          <w:i/>
          <w:iCs/>
          <w:sz w:val="22"/>
          <w:szCs w:val="22"/>
        </w:rPr>
        <w:t xml:space="preserve">capsule </w:t>
      </w:r>
      <w:r w:rsidRPr="00DD2725">
        <w:rPr>
          <w:rFonts w:cstheme="minorHAnsi"/>
          <w:i/>
          <w:iCs/>
          <w:sz w:val="22"/>
          <w:szCs w:val="22"/>
        </w:rPr>
        <w:t>vidéo</w:t>
      </w:r>
      <w:r w:rsidRPr="00DD2725">
        <w:rPr>
          <w:rFonts w:cstheme="minorHAnsi"/>
          <w:i/>
          <w:iCs/>
          <w:sz w:val="22"/>
          <w:szCs w:val="22"/>
          <w:lang w:val="fr-CA"/>
        </w:rPr>
        <w:t xml:space="preserve"> You</w:t>
      </w:r>
      <w:r w:rsidR="0022508F" w:rsidRPr="00DD2725">
        <w:rPr>
          <w:rFonts w:cstheme="minorHAnsi"/>
          <w:i/>
          <w:iCs/>
          <w:sz w:val="22"/>
          <w:szCs w:val="22"/>
          <w:lang w:val="fr-CA"/>
        </w:rPr>
        <w:t>T</w:t>
      </w:r>
      <w:r w:rsidRPr="00DD2725">
        <w:rPr>
          <w:rFonts w:cstheme="minorHAnsi"/>
          <w:i/>
          <w:iCs/>
          <w:sz w:val="22"/>
          <w:szCs w:val="22"/>
          <w:lang w:val="fr-CA"/>
        </w:rPr>
        <w:t xml:space="preserve">ube : </w:t>
      </w:r>
      <w:hyperlink r:id="rId12" w:history="1">
        <w:r w:rsidR="00721524" w:rsidRPr="00795398">
          <w:rPr>
            <w:rStyle w:val="Hyperlink"/>
            <w:rFonts w:cstheme="minorHAnsi"/>
            <w:i/>
            <w:iCs/>
            <w:sz w:val="22"/>
            <w:szCs w:val="22"/>
            <w:lang w:val="fr-CA"/>
          </w:rPr>
          <w:t>https://www.youtube.com/watch?v=G9wEVE3c4QA</w:t>
        </w:r>
      </w:hyperlink>
      <w:r w:rsidR="00721524">
        <w:rPr>
          <w:rFonts w:cstheme="minorHAnsi"/>
          <w:i/>
          <w:iCs/>
          <w:sz w:val="22"/>
          <w:szCs w:val="22"/>
          <w:lang w:val="fr-CA"/>
        </w:rPr>
        <w:t xml:space="preserve"> </w:t>
      </w:r>
    </w:p>
    <w:p w14:paraId="4FDCD8EA" w14:textId="61D48DAA" w:rsidR="00E82602" w:rsidRPr="00DD2725" w:rsidRDefault="00E82602">
      <w:pPr>
        <w:rPr>
          <w:rFonts w:cstheme="minorHAnsi"/>
          <w:sz w:val="22"/>
          <w:szCs w:val="22"/>
        </w:rPr>
      </w:pPr>
    </w:p>
    <w:p w14:paraId="324BA4A6" w14:textId="599F666F" w:rsidR="0092644F" w:rsidRPr="00DD2725" w:rsidRDefault="698E4826" w:rsidP="536A4281">
      <w:pPr>
        <w:jc w:val="center"/>
        <w:rPr>
          <w:rFonts w:cstheme="minorHAnsi"/>
          <w:b/>
          <w:bCs/>
          <w:i/>
          <w:iCs/>
          <w:sz w:val="22"/>
          <w:szCs w:val="22"/>
        </w:rPr>
      </w:pPr>
      <w:r w:rsidRPr="00DD2725">
        <w:rPr>
          <w:rFonts w:cstheme="minorHAnsi"/>
          <w:b/>
          <w:bCs/>
          <w:i/>
          <w:iCs/>
          <w:sz w:val="22"/>
          <w:szCs w:val="22"/>
        </w:rPr>
        <w:t>Bloc 1</w:t>
      </w:r>
      <w:r w:rsidR="0092644F" w:rsidRPr="00DD2725">
        <w:rPr>
          <w:rFonts w:cstheme="minorHAnsi"/>
          <w:b/>
          <w:bCs/>
          <w:i/>
          <w:iCs/>
          <w:sz w:val="22"/>
          <w:szCs w:val="22"/>
        </w:rPr>
        <w:t> : Les bases pédagogiques et théo</w:t>
      </w:r>
      <w:r w:rsidR="007130F0" w:rsidRPr="00DD2725">
        <w:rPr>
          <w:rFonts w:cstheme="minorHAnsi"/>
          <w:b/>
          <w:bCs/>
          <w:i/>
          <w:iCs/>
          <w:sz w:val="22"/>
          <w:szCs w:val="22"/>
        </w:rPr>
        <w:t>r</w:t>
      </w:r>
      <w:r w:rsidR="0092644F" w:rsidRPr="00DD2725">
        <w:rPr>
          <w:rFonts w:cstheme="minorHAnsi"/>
          <w:b/>
          <w:bCs/>
          <w:i/>
          <w:iCs/>
          <w:sz w:val="22"/>
          <w:szCs w:val="22"/>
        </w:rPr>
        <w:t>iques</w:t>
      </w:r>
    </w:p>
    <w:p w14:paraId="16EFEBEB" w14:textId="43E67E69" w:rsidR="009952C0" w:rsidRPr="00DD2725" w:rsidRDefault="009952C0" w:rsidP="00716250">
      <w:pPr>
        <w:ind w:left="1080"/>
        <w:rPr>
          <w:rFonts w:cstheme="minorHAnsi"/>
          <w:sz w:val="22"/>
          <w:szCs w:val="22"/>
        </w:rPr>
      </w:pPr>
    </w:p>
    <w:tbl>
      <w:tblPr>
        <w:tblStyle w:val="TableGrid"/>
        <w:tblW w:w="0" w:type="auto"/>
        <w:tblLook w:val="04A0" w:firstRow="1" w:lastRow="0" w:firstColumn="1" w:lastColumn="0" w:noHBand="0" w:noVBand="1"/>
      </w:tblPr>
      <w:tblGrid>
        <w:gridCol w:w="2875"/>
        <w:gridCol w:w="6521"/>
      </w:tblGrid>
      <w:tr w:rsidR="002160E5" w:rsidRPr="00DD2725" w14:paraId="2CBB201F" w14:textId="77777777" w:rsidTr="005E02EF">
        <w:trPr>
          <w:trHeight w:val="319"/>
        </w:trPr>
        <w:tc>
          <w:tcPr>
            <w:tcW w:w="2875" w:type="dxa"/>
            <w:shd w:val="clear" w:color="auto" w:fill="9CC2E5" w:themeFill="accent5" w:themeFillTint="99"/>
            <w:vAlign w:val="center"/>
          </w:tcPr>
          <w:p w14:paraId="1BBC5610" w14:textId="7AA7CD82" w:rsidR="002160E5" w:rsidRPr="00DD2725" w:rsidRDefault="00AF6D35" w:rsidP="001416B9">
            <w:pPr>
              <w:jc w:val="center"/>
              <w:rPr>
                <w:rFonts w:cstheme="minorHAnsi"/>
                <w:b/>
                <w:bCs/>
                <w:sz w:val="22"/>
                <w:szCs w:val="22"/>
              </w:rPr>
            </w:pPr>
            <w:r w:rsidRPr="00DD2725">
              <w:rPr>
                <w:rFonts w:cstheme="minorHAnsi"/>
                <w:b/>
                <w:bCs/>
                <w:sz w:val="22"/>
                <w:szCs w:val="22"/>
              </w:rPr>
              <w:t>Les bases</w:t>
            </w:r>
          </w:p>
        </w:tc>
        <w:tc>
          <w:tcPr>
            <w:tcW w:w="6521" w:type="dxa"/>
            <w:shd w:val="clear" w:color="auto" w:fill="9CC2E5" w:themeFill="accent5" w:themeFillTint="99"/>
            <w:vAlign w:val="center"/>
          </w:tcPr>
          <w:p w14:paraId="233E6BD2" w14:textId="77777777" w:rsidR="002160E5" w:rsidRPr="00DD2725" w:rsidRDefault="002160E5" w:rsidP="001416B9">
            <w:pPr>
              <w:jc w:val="center"/>
              <w:rPr>
                <w:rFonts w:cstheme="minorHAnsi"/>
                <w:b/>
                <w:bCs/>
                <w:sz w:val="22"/>
                <w:szCs w:val="22"/>
              </w:rPr>
            </w:pPr>
            <w:r w:rsidRPr="00DD2725">
              <w:rPr>
                <w:rFonts w:cstheme="minorHAnsi"/>
                <w:b/>
                <w:bCs/>
                <w:sz w:val="22"/>
                <w:szCs w:val="22"/>
              </w:rPr>
              <w:t>Réponses</w:t>
            </w:r>
          </w:p>
        </w:tc>
      </w:tr>
      <w:tr w:rsidR="00EE0D77" w:rsidRPr="00DD2725" w14:paraId="11BEDB38" w14:textId="77777777" w:rsidTr="005E02EF">
        <w:trPr>
          <w:trHeight w:val="1075"/>
        </w:trPr>
        <w:tc>
          <w:tcPr>
            <w:tcW w:w="2875" w:type="dxa"/>
            <w:vAlign w:val="center"/>
          </w:tcPr>
          <w:p w14:paraId="21CC0E05" w14:textId="6E3FD844" w:rsidR="00EE0D77" w:rsidRPr="00DD2725" w:rsidRDefault="00EE0D77" w:rsidP="00FB79BB">
            <w:pPr>
              <w:pStyle w:val="ListParagraph"/>
              <w:numPr>
                <w:ilvl w:val="0"/>
                <w:numId w:val="7"/>
              </w:numPr>
              <w:spacing w:line="276" w:lineRule="auto"/>
              <w:rPr>
                <w:rFonts w:cstheme="minorHAnsi"/>
                <w:sz w:val="22"/>
                <w:szCs w:val="22"/>
                <w:lang w:val="fr-CA"/>
              </w:rPr>
            </w:pPr>
            <w:r w:rsidRPr="00DD2725">
              <w:rPr>
                <w:rFonts w:cstheme="minorHAnsi"/>
                <w:sz w:val="22"/>
                <w:szCs w:val="22"/>
                <w:lang w:val="fr-CA"/>
              </w:rPr>
              <w:t>Énoncez l’intention pédagogique de votre atelier.</w:t>
            </w:r>
          </w:p>
        </w:tc>
        <w:tc>
          <w:tcPr>
            <w:tcW w:w="6521" w:type="dxa"/>
            <w:vAlign w:val="center"/>
          </w:tcPr>
          <w:p w14:paraId="2C42979B" w14:textId="18FB2F7A" w:rsidR="00C3742B" w:rsidRPr="00DD2725" w:rsidRDefault="00F53476" w:rsidP="00FB79BB">
            <w:pPr>
              <w:spacing w:line="276" w:lineRule="auto"/>
              <w:rPr>
                <w:rFonts w:cstheme="minorHAnsi"/>
                <w:sz w:val="22"/>
                <w:szCs w:val="22"/>
              </w:rPr>
            </w:pPr>
            <w:r w:rsidRPr="00F53476">
              <w:rPr>
                <w:rFonts w:cstheme="minorHAnsi"/>
                <w:sz w:val="22"/>
                <w:szCs w:val="22"/>
              </w:rPr>
              <w:t>Maîtriser la représentation des nombres réels en code binaire et leur conversion inverse au moyen d'un atelier interactif gamifié.</w:t>
            </w:r>
          </w:p>
        </w:tc>
      </w:tr>
      <w:tr w:rsidR="00EE0D77" w:rsidRPr="00DD2725" w14:paraId="50C44168" w14:textId="77777777" w:rsidTr="005E02EF">
        <w:trPr>
          <w:trHeight w:val="54"/>
        </w:trPr>
        <w:tc>
          <w:tcPr>
            <w:tcW w:w="2875" w:type="dxa"/>
            <w:vAlign w:val="center"/>
          </w:tcPr>
          <w:p w14:paraId="61ECB8E0" w14:textId="1816CE5D" w:rsidR="00EE0D77" w:rsidRPr="00DD2725" w:rsidRDefault="00EE0D77" w:rsidP="00FB79BB">
            <w:pPr>
              <w:pStyle w:val="ListParagraph"/>
              <w:numPr>
                <w:ilvl w:val="0"/>
                <w:numId w:val="7"/>
              </w:numPr>
              <w:spacing w:line="276" w:lineRule="auto"/>
              <w:rPr>
                <w:rFonts w:cstheme="minorHAnsi"/>
                <w:sz w:val="22"/>
                <w:szCs w:val="22"/>
                <w:lang w:val="fr-CA"/>
              </w:rPr>
            </w:pPr>
            <w:r w:rsidRPr="00DD2725">
              <w:rPr>
                <w:rFonts w:cstheme="minorHAnsi"/>
                <w:sz w:val="22"/>
                <w:szCs w:val="22"/>
              </w:rPr>
              <w:t xml:space="preserve">Trouvez les définitions formelles, adaptées à votre clientèle, </w:t>
            </w:r>
            <w:r w:rsidRPr="00DD2725">
              <w:rPr>
                <w:rFonts w:cstheme="minorHAnsi"/>
                <w:sz w:val="22"/>
                <w:szCs w:val="22"/>
                <w:lang w:val="fr-CA"/>
              </w:rPr>
              <w:t xml:space="preserve">des concepts scientifiques que vous allez aborder dans votre atelier. Dressez-en la liste et définissez-les. </w:t>
            </w:r>
            <w:r w:rsidRPr="00DD2725">
              <w:rPr>
                <w:rFonts w:cstheme="minorHAnsi"/>
                <w:i/>
                <w:iCs/>
                <w:sz w:val="22"/>
                <w:szCs w:val="22"/>
                <w:lang w:val="fr-CA"/>
              </w:rPr>
              <w:t>Que l’information provienne de livres de référence ou de tout autre source fiable, il faut que vous soyez maître de la compréhension de votre matière.</w:t>
            </w:r>
            <w:r w:rsidRPr="00DD2725">
              <w:rPr>
                <w:rFonts w:cstheme="minorHAnsi"/>
                <w:sz w:val="22"/>
                <w:szCs w:val="22"/>
                <w:lang w:val="fr-CA"/>
              </w:rPr>
              <w:t xml:space="preserve"> </w:t>
            </w:r>
          </w:p>
        </w:tc>
        <w:tc>
          <w:tcPr>
            <w:tcW w:w="6521" w:type="dxa"/>
          </w:tcPr>
          <w:p w14:paraId="71A63565" w14:textId="2646B9E7" w:rsidR="00793001" w:rsidRPr="00DD2725" w:rsidRDefault="00CB29E5" w:rsidP="00FB79BB">
            <w:pPr>
              <w:spacing w:line="276" w:lineRule="auto"/>
              <w:rPr>
                <w:rFonts w:cstheme="minorHAnsi"/>
                <w:b/>
                <w:bCs/>
                <w:sz w:val="22"/>
                <w:szCs w:val="22"/>
                <w:lang w:val="fr-CA"/>
              </w:rPr>
            </w:pPr>
            <w:r w:rsidRPr="00DD2725">
              <w:rPr>
                <w:rFonts w:cstheme="minorHAnsi"/>
                <w:b/>
                <w:bCs/>
                <w:sz w:val="22"/>
                <w:szCs w:val="22"/>
                <w:lang w:val="fr-CA"/>
              </w:rPr>
              <w:t>Les concepts visés :</w:t>
            </w:r>
          </w:p>
          <w:p w14:paraId="225D2176" w14:textId="11D65284" w:rsidR="00486CED" w:rsidRPr="00DD2725" w:rsidRDefault="00681B81" w:rsidP="00FB79BB">
            <w:pPr>
              <w:spacing w:line="276" w:lineRule="auto"/>
              <w:rPr>
                <w:rFonts w:cstheme="minorHAnsi"/>
                <w:sz w:val="22"/>
                <w:szCs w:val="22"/>
                <w:lang w:val="fr-CA"/>
              </w:rPr>
            </w:pPr>
            <w:r w:rsidRPr="00DD2725">
              <w:rPr>
                <w:rFonts w:cstheme="minorHAnsi"/>
                <w:sz w:val="22"/>
                <w:szCs w:val="22"/>
                <w:u w:val="single"/>
                <w:lang w:val="fr-CA"/>
              </w:rPr>
              <w:t>Système</w:t>
            </w:r>
            <w:r w:rsidR="00716FD0" w:rsidRPr="00DD2725">
              <w:rPr>
                <w:rFonts w:cstheme="minorHAnsi"/>
                <w:sz w:val="22"/>
                <w:szCs w:val="22"/>
                <w:u w:val="single"/>
                <w:lang w:val="fr-CA"/>
              </w:rPr>
              <w:t xml:space="preserve"> binaire</w:t>
            </w:r>
            <w:r w:rsidR="00716FD0" w:rsidRPr="00DD2725">
              <w:rPr>
                <w:rFonts w:cstheme="minorHAnsi"/>
                <w:sz w:val="22"/>
                <w:szCs w:val="22"/>
                <w:lang w:val="fr-CA"/>
              </w:rPr>
              <w:t> </w:t>
            </w:r>
            <w:r w:rsidR="002655DF" w:rsidRPr="00DD2725">
              <w:rPr>
                <w:rFonts w:cstheme="minorHAnsi"/>
                <w:sz w:val="22"/>
                <w:szCs w:val="22"/>
                <w:lang w:val="fr-CA"/>
              </w:rPr>
              <w:t>(Base-2)</w:t>
            </w:r>
            <w:r w:rsidR="00716FD0" w:rsidRPr="00DD2725">
              <w:rPr>
                <w:rFonts w:cstheme="minorHAnsi"/>
                <w:sz w:val="22"/>
                <w:szCs w:val="22"/>
                <w:lang w:val="fr-CA"/>
              </w:rPr>
              <w:t>: C’est un système</w:t>
            </w:r>
            <w:r w:rsidR="009332E6" w:rsidRPr="00DD2725">
              <w:rPr>
                <w:rFonts w:cstheme="minorHAnsi"/>
                <w:sz w:val="22"/>
                <w:szCs w:val="22"/>
                <w:lang w:val="fr-CA"/>
              </w:rPr>
              <w:t xml:space="preserve"> simplifié qui n’utilise que deux symboles, le 0 (zéro) et 1 (un). Il est très courant en informatique et électronique</w:t>
            </w:r>
            <w:r w:rsidR="000939F7" w:rsidRPr="00DD2725">
              <w:rPr>
                <w:rFonts w:cstheme="minorHAnsi"/>
                <w:sz w:val="22"/>
                <w:szCs w:val="22"/>
                <w:lang w:val="fr-CA"/>
              </w:rPr>
              <w:t>,</w:t>
            </w:r>
            <w:r w:rsidR="009332E6" w:rsidRPr="00DD2725">
              <w:rPr>
                <w:rFonts w:cstheme="minorHAnsi"/>
                <w:sz w:val="22"/>
                <w:szCs w:val="22"/>
                <w:lang w:val="fr-CA"/>
              </w:rPr>
              <w:t xml:space="preserve"> car il est facile à implémenter avec des circuits </w:t>
            </w:r>
            <w:r w:rsidR="000939F7" w:rsidRPr="00DD2725">
              <w:rPr>
                <w:rFonts w:cstheme="minorHAnsi"/>
                <w:sz w:val="22"/>
                <w:szCs w:val="22"/>
                <w:lang w:val="fr-CA"/>
              </w:rPr>
              <w:t>de</w:t>
            </w:r>
            <w:r w:rsidR="009332E6" w:rsidRPr="00DD2725">
              <w:rPr>
                <w:rFonts w:cstheme="minorHAnsi"/>
                <w:sz w:val="22"/>
                <w:szCs w:val="22"/>
                <w:lang w:val="fr-CA"/>
              </w:rPr>
              <w:t xml:space="preserve"> deux états (allumé/éteint), représenté</w:t>
            </w:r>
            <w:r w:rsidR="000939F7" w:rsidRPr="00DD2725">
              <w:rPr>
                <w:rFonts w:cstheme="minorHAnsi"/>
                <w:sz w:val="22"/>
                <w:szCs w:val="22"/>
                <w:lang w:val="fr-CA"/>
              </w:rPr>
              <w:t>s</w:t>
            </w:r>
            <w:r w:rsidR="009332E6" w:rsidRPr="00DD2725">
              <w:rPr>
                <w:rFonts w:cstheme="minorHAnsi"/>
                <w:sz w:val="22"/>
                <w:szCs w:val="22"/>
                <w:lang w:val="fr-CA"/>
              </w:rPr>
              <w:t xml:space="preserve"> par </w:t>
            </w:r>
            <w:r w:rsidR="005B01EF" w:rsidRPr="00DD2725">
              <w:rPr>
                <w:rFonts w:cstheme="minorHAnsi"/>
                <w:sz w:val="22"/>
                <w:szCs w:val="22"/>
                <w:lang w:val="fr-CA"/>
              </w:rPr>
              <w:t xml:space="preserve">des </w:t>
            </w:r>
            <w:r w:rsidR="009332E6" w:rsidRPr="00DD2725">
              <w:rPr>
                <w:rFonts w:cstheme="minorHAnsi"/>
                <w:sz w:val="22"/>
                <w:szCs w:val="22"/>
                <w:lang w:val="fr-CA"/>
              </w:rPr>
              <w:t>0 ou 1.</w:t>
            </w:r>
          </w:p>
          <w:p w14:paraId="39EC2C15" w14:textId="77777777" w:rsidR="009332E6" w:rsidRPr="00DD2725" w:rsidRDefault="009332E6" w:rsidP="00FB79BB">
            <w:pPr>
              <w:spacing w:line="276" w:lineRule="auto"/>
              <w:rPr>
                <w:rFonts w:cstheme="minorHAnsi"/>
                <w:sz w:val="22"/>
                <w:szCs w:val="22"/>
                <w:lang w:val="fr-CA"/>
              </w:rPr>
            </w:pPr>
          </w:p>
          <w:p w14:paraId="54173A09" w14:textId="27A40F1F" w:rsidR="00486CED" w:rsidRPr="00DD2725" w:rsidRDefault="00486CED" w:rsidP="00FB79BB">
            <w:pPr>
              <w:spacing w:line="276" w:lineRule="auto"/>
              <w:rPr>
                <w:rFonts w:cstheme="minorHAnsi"/>
                <w:sz w:val="22"/>
                <w:szCs w:val="22"/>
                <w:lang w:val="fr-CA"/>
              </w:rPr>
            </w:pPr>
            <w:r w:rsidRPr="00DD2725">
              <w:rPr>
                <w:rFonts w:cstheme="minorHAnsi"/>
                <w:sz w:val="22"/>
                <w:szCs w:val="22"/>
                <w:u w:val="single"/>
                <w:lang w:val="fr-CA"/>
              </w:rPr>
              <w:t>Conversion</w:t>
            </w:r>
            <w:r w:rsidR="005D7904" w:rsidRPr="00DD2725">
              <w:rPr>
                <w:rFonts w:cstheme="minorHAnsi"/>
                <w:sz w:val="22"/>
                <w:szCs w:val="22"/>
                <w:u w:val="single"/>
                <w:lang w:val="fr-CA"/>
              </w:rPr>
              <w:t xml:space="preserve"> de nombres</w:t>
            </w:r>
            <w:r w:rsidRPr="00DD2725">
              <w:rPr>
                <w:rFonts w:cstheme="minorHAnsi"/>
                <w:sz w:val="22"/>
                <w:szCs w:val="22"/>
                <w:lang w:val="fr-CA"/>
              </w:rPr>
              <w:t> : C’est le processus</w:t>
            </w:r>
            <w:r w:rsidR="00294C43" w:rsidRPr="00DD2725">
              <w:rPr>
                <w:rFonts w:cstheme="minorHAnsi"/>
                <w:sz w:val="22"/>
                <w:szCs w:val="22"/>
                <w:lang w:val="fr-CA"/>
              </w:rPr>
              <w:t xml:space="preserve"> de transformation d’un nombre d’un système de numération à un autre.</w:t>
            </w:r>
            <w:r w:rsidR="00A70450" w:rsidRPr="00DD2725">
              <w:rPr>
                <w:rFonts w:cstheme="minorHAnsi"/>
                <w:sz w:val="22"/>
                <w:szCs w:val="22"/>
                <w:lang w:val="fr-CA"/>
              </w:rPr>
              <w:t xml:space="preserve"> </w:t>
            </w:r>
          </w:p>
          <w:p w14:paraId="64E2378D" w14:textId="77777777" w:rsidR="00AC3441" w:rsidRPr="00DD2725" w:rsidRDefault="00AC3441" w:rsidP="00FB79BB">
            <w:pPr>
              <w:spacing w:line="276" w:lineRule="auto"/>
              <w:rPr>
                <w:rFonts w:cstheme="minorHAnsi"/>
                <w:sz w:val="22"/>
                <w:szCs w:val="22"/>
                <w:lang w:val="fr-CA"/>
              </w:rPr>
            </w:pPr>
          </w:p>
          <w:p w14:paraId="1E7C0398" w14:textId="13124812" w:rsidR="001A4851" w:rsidRPr="00DD2725" w:rsidRDefault="00AC3441" w:rsidP="00FB79BB">
            <w:pPr>
              <w:spacing w:line="276" w:lineRule="auto"/>
              <w:rPr>
                <w:rFonts w:cstheme="minorHAnsi"/>
                <w:sz w:val="22"/>
                <w:szCs w:val="22"/>
                <w:lang w:val="fr-CA"/>
              </w:rPr>
            </w:pPr>
            <w:r w:rsidRPr="00DD2725">
              <w:rPr>
                <w:rFonts w:cstheme="minorHAnsi"/>
                <w:sz w:val="22"/>
                <w:szCs w:val="22"/>
                <w:u w:val="single"/>
                <w:lang w:val="fr-CA"/>
              </w:rPr>
              <w:t>Bit</w:t>
            </w:r>
            <w:r w:rsidRPr="00DD2725">
              <w:rPr>
                <w:rFonts w:cstheme="minorHAnsi"/>
                <w:sz w:val="22"/>
                <w:szCs w:val="22"/>
                <w:lang w:val="fr-CA"/>
              </w:rPr>
              <w:t xml:space="preserve"> : C’est la plus petite unité de données informatique et peut avoir l’une </w:t>
            </w:r>
            <w:r w:rsidR="000D65F7" w:rsidRPr="00DD2725">
              <w:rPr>
                <w:rFonts w:cstheme="minorHAnsi"/>
                <w:sz w:val="22"/>
                <w:szCs w:val="22"/>
                <w:lang w:val="fr-CA"/>
              </w:rPr>
              <w:t>des deux valeurs</w:t>
            </w:r>
            <w:r w:rsidRPr="00DD2725">
              <w:rPr>
                <w:rFonts w:cstheme="minorHAnsi"/>
                <w:sz w:val="22"/>
                <w:szCs w:val="22"/>
                <w:lang w:val="fr-CA"/>
              </w:rPr>
              <w:t> : 0 ou 1. Il s’agit de la base sur laquelle tous les systèmes informatiques fonctionnent.</w:t>
            </w:r>
          </w:p>
          <w:p w14:paraId="4E91A99B" w14:textId="6BDE02DF" w:rsidR="008A61A1" w:rsidRPr="00DD2725" w:rsidRDefault="008A61A1" w:rsidP="00FB79BB">
            <w:pPr>
              <w:spacing w:line="276" w:lineRule="auto"/>
              <w:rPr>
                <w:rFonts w:cstheme="minorHAnsi"/>
                <w:sz w:val="22"/>
                <w:szCs w:val="22"/>
                <w:lang w:val="fr-CA"/>
              </w:rPr>
            </w:pPr>
          </w:p>
          <w:p w14:paraId="5BF1633D" w14:textId="0BD860BC" w:rsidR="008A61A1" w:rsidRPr="00DD2725" w:rsidRDefault="008A61A1" w:rsidP="00FB79BB">
            <w:pPr>
              <w:spacing w:line="276" w:lineRule="auto"/>
              <w:rPr>
                <w:rFonts w:cstheme="minorHAnsi"/>
                <w:b/>
                <w:bCs/>
                <w:sz w:val="22"/>
                <w:szCs w:val="22"/>
              </w:rPr>
            </w:pPr>
            <w:r w:rsidRPr="00DD2725">
              <w:rPr>
                <w:rFonts w:cstheme="minorHAnsi"/>
                <w:b/>
                <w:bCs/>
                <w:sz w:val="22"/>
                <w:szCs w:val="22"/>
              </w:rPr>
              <w:t>Les concepts de bases :</w:t>
            </w:r>
          </w:p>
          <w:p w14:paraId="6A8C70A5" w14:textId="233562B8" w:rsidR="004730C8" w:rsidRPr="00DD2725" w:rsidRDefault="004730C8" w:rsidP="00FB79BB">
            <w:pPr>
              <w:spacing w:line="276" w:lineRule="auto"/>
              <w:rPr>
                <w:rFonts w:cstheme="minorHAnsi"/>
                <w:sz w:val="22"/>
                <w:szCs w:val="22"/>
                <w:lang w:val="fr-CA"/>
              </w:rPr>
            </w:pPr>
            <w:r w:rsidRPr="00DD2725">
              <w:rPr>
                <w:rFonts w:cstheme="minorHAnsi"/>
                <w:sz w:val="22"/>
                <w:szCs w:val="22"/>
                <w:u w:val="single"/>
                <w:lang w:val="fr-CA"/>
              </w:rPr>
              <w:t>Système de numération</w:t>
            </w:r>
            <w:r w:rsidRPr="00DD2725">
              <w:rPr>
                <w:rFonts w:cstheme="minorHAnsi"/>
                <w:sz w:val="22"/>
                <w:szCs w:val="22"/>
                <w:lang w:val="fr-CA"/>
              </w:rPr>
              <w:t xml:space="preserve"> : C’est une façon de représenter des nombres en utilisant une base spécifique allant de </w:t>
            </w:r>
            <w:r w:rsidR="006E224A" w:rsidRPr="00DD2725">
              <w:rPr>
                <w:rFonts w:cstheme="minorHAnsi"/>
                <w:sz w:val="22"/>
                <w:szCs w:val="22"/>
                <w:lang w:val="fr-CA"/>
              </w:rPr>
              <w:t>réel</w:t>
            </w:r>
            <w:r w:rsidRPr="00DD2725">
              <w:rPr>
                <w:rFonts w:cstheme="minorHAnsi"/>
                <w:sz w:val="22"/>
                <w:szCs w:val="22"/>
                <w:lang w:val="fr-CA"/>
              </w:rPr>
              <w:t xml:space="preserve"> au binaire.</w:t>
            </w:r>
            <w:r w:rsidR="00D81B5B" w:rsidRPr="00DD2725">
              <w:rPr>
                <w:rFonts w:cstheme="minorHAnsi"/>
                <w:sz w:val="22"/>
                <w:szCs w:val="22"/>
                <w:lang w:val="fr-CA"/>
              </w:rPr>
              <w:t xml:space="preserve"> C’est pour cela que chaque système ayant une base différente a des règles associées pour la représentation des nombres.</w:t>
            </w:r>
          </w:p>
          <w:p w14:paraId="3C6DF1D3" w14:textId="77777777" w:rsidR="00EC4977" w:rsidRPr="00DD2725" w:rsidRDefault="00EC4977" w:rsidP="00FB79BB">
            <w:pPr>
              <w:spacing w:line="276" w:lineRule="auto"/>
              <w:rPr>
                <w:rFonts w:cstheme="minorHAnsi"/>
                <w:sz w:val="22"/>
                <w:szCs w:val="22"/>
                <w:lang w:val="fr-CA"/>
              </w:rPr>
            </w:pPr>
          </w:p>
          <w:p w14:paraId="7D908463" w14:textId="57AC5200" w:rsidR="00EC4977" w:rsidRPr="00DD2725" w:rsidRDefault="00EC4977" w:rsidP="00FB79BB">
            <w:pPr>
              <w:spacing w:line="276" w:lineRule="auto"/>
              <w:rPr>
                <w:rFonts w:cstheme="minorHAnsi"/>
                <w:sz w:val="22"/>
                <w:szCs w:val="22"/>
                <w:lang w:val="fr-CA"/>
              </w:rPr>
            </w:pPr>
            <w:r w:rsidRPr="00DD2725">
              <w:rPr>
                <w:rFonts w:cstheme="minorHAnsi"/>
                <w:sz w:val="22"/>
                <w:szCs w:val="22"/>
                <w:u w:val="single"/>
                <w:lang w:val="fr-CA"/>
              </w:rPr>
              <w:t>Système décimal (Base-10)</w:t>
            </w:r>
            <w:r w:rsidRPr="00DD2725">
              <w:rPr>
                <w:rFonts w:cstheme="minorHAnsi"/>
                <w:sz w:val="22"/>
                <w:szCs w:val="22"/>
                <w:lang w:val="fr-CA"/>
              </w:rPr>
              <w:t> : Le système décimal indique les nombres entiers et non entiers sur la base de 10 symboles : 0, 1, 2, …, 9.</w:t>
            </w:r>
          </w:p>
          <w:p w14:paraId="50439DB8" w14:textId="77777777" w:rsidR="00B06061" w:rsidRPr="00DD2725" w:rsidRDefault="00B06061" w:rsidP="00FB79BB">
            <w:pPr>
              <w:spacing w:line="276" w:lineRule="auto"/>
              <w:rPr>
                <w:rFonts w:cstheme="minorHAnsi"/>
                <w:sz w:val="22"/>
                <w:szCs w:val="22"/>
                <w:lang w:val="fr-CA"/>
              </w:rPr>
            </w:pPr>
          </w:p>
          <w:p w14:paraId="0B9E4F18" w14:textId="2F6D62E2" w:rsidR="00B06061" w:rsidRPr="00DD2725" w:rsidRDefault="00B06061" w:rsidP="00FB79BB">
            <w:pPr>
              <w:spacing w:line="276" w:lineRule="auto"/>
              <w:rPr>
                <w:rFonts w:cstheme="minorHAnsi"/>
                <w:sz w:val="22"/>
                <w:szCs w:val="22"/>
                <w:lang w:val="fr-CA"/>
              </w:rPr>
            </w:pPr>
            <w:r w:rsidRPr="00DD2725">
              <w:rPr>
                <w:rFonts w:cstheme="minorHAnsi"/>
                <w:sz w:val="22"/>
                <w:szCs w:val="22"/>
                <w:u w:val="single"/>
                <w:lang w:val="fr-CA"/>
              </w:rPr>
              <w:t>Addition</w:t>
            </w:r>
            <w:r w:rsidRPr="00DD2725">
              <w:rPr>
                <w:rFonts w:cstheme="minorHAnsi"/>
                <w:sz w:val="22"/>
                <w:szCs w:val="22"/>
                <w:lang w:val="fr-CA"/>
              </w:rPr>
              <w:t xml:space="preserve"> : C’est le concept de </w:t>
            </w:r>
            <w:r w:rsidR="00193D64" w:rsidRPr="00DD2725">
              <w:rPr>
                <w:rFonts w:cstheme="minorHAnsi"/>
                <w:sz w:val="22"/>
                <w:szCs w:val="22"/>
                <w:lang w:val="fr-CA"/>
              </w:rPr>
              <w:t>faire la somme de</w:t>
            </w:r>
            <w:r w:rsidR="005D7904" w:rsidRPr="00DD2725">
              <w:rPr>
                <w:rFonts w:cstheme="minorHAnsi"/>
                <w:sz w:val="22"/>
                <w:szCs w:val="22"/>
                <w:lang w:val="fr-CA"/>
              </w:rPr>
              <w:t xml:space="preserve"> plusieurs</w:t>
            </w:r>
            <w:r w:rsidRPr="00DD2725">
              <w:rPr>
                <w:rFonts w:cstheme="minorHAnsi"/>
                <w:sz w:val="22"/>
                <w:szCs w:val="22"/>
                <w:lang w:val="fr-CA"/>
              </w:rPr>
              <w:t xml:space="preserve"> quantités.</w:t>
            </w:r>
            <w:r w:rsidR="00884E17" w:rsidRPr="00DD2725">
              <w:rPr>
                <w:rFonts w:cstheme="minorHAnsi"/>
                <w:sz w:val="22"/>
                <w:szCs w:val="22"/>
                <w:lang w:val="fr-CA"/>
              </w:rPr>
              <w:t xml:space="preserve"> </w:t>
            </w:r>
          </w:p>
          <w:p w14:paraId="29A21A32" w14:textId="77777777" w:rsidR="006076B5" w:rsidRPr="00DD2725" w:rsidRDefault="006076B5" w:rsidP="00FB79BB">
            <w:pPr>
              <w:spacing w:line="276" w:lineRule="auto"/>
              <w:rPr>
                <w:rFonts w:cstheme="minorHAnsi"/>
                <w:sz w:val="22"/>
                <w:szCs w:val="22"/>
                <w:lang w:val="fr-CA"/>
              </w:rPr>
            </w:pPr>
          </w:p>
          <w:p w14:paraId="517D58CB" w14:textId="7F652FAB" w:rsidR="00CB29E5" w:rsidRPr="00DD2725" w:rsidRDefault="006076B5" w:rsidP="00FB79BB">
            <w:pPr>
              <w:spacing w:line="276" w:lineRule="auto"/>
              <w:rPr>
                <w:rFonts w:cstheme="minorHAnsi"/>
                <w:sz w:val="22"/>
                <w:szCs w:val="22"/>
                <w:lang w:val="fr-CA"/>
              </w:rPr>
            </w:pPr>
            <w:r w:rsidRPr="00DD2725">
              <w:rPr>
                <w:rFonts w:cstheme="minorHAnsi"/>
                <w:sz w:val="22"/>
                <w:szCs w:val="22"/>
                <w:u w:val="single"/>
                <w:lang w:val="fr-CA"/>
              </w:rPr>
              <w:t>Soustraction</w:t>
            </w:r>
            <w:r w:rsidRPr="00DD2725">
              <w:rPr>
                <w:rFonts w:cstheme="minorHAnsi"/>
                <w:sz w:val="22"/>
                <w:szCs w:val="22"/>
                <w:lang w:val="fr-CA"/>
              </w:rPr>
              <w:t> : C’est le concept d’enlever une quantité d’une autre.</w:t>
            </w:r>
          </w:p>
        </w:tc>
      </w:tr>
      <w:tr w:rsidR="00EE0D77" w:rsidRPr="00DD2725" w14:paraId="5BF0164D" w14:textId="77777777" w:rsidTr="003852A7">
        <w:trPr>
          <w:trHeight w:val="1250"/>
        </w:trPr>
        <w:tc>
          <w:tcPr>
            <w:tcW w:w="2875" w:type="dxa"/>
            <w:vAlign w:val="center"/>
          </w:tcPr>
          <w:p w14:paraId="2A8C0C39" w14:textId="5A4D2176" w:rsidR="00EE0D77" w:rsidRPr="00DD2725" w:rsidRDefault="00EE0D77" w:rsidP="00FB79BB">
            <w:pPr>
              <w:pStyle w:val="ListParagraph"/>
              <w:numPr>
                <w:ilvl w:val="0"/>
                <w:numId w:val="7"/>
              </w:numPr>
              <w:spacing w:line="276" w:lineRule="auto"/>
              <w:rPr>
                <w:rFonts w:cstheme="minorHAnsi"/>
                <w:sz w:val="22"/>
                <w:szCs w:val="22"/>
              </w:rPr>
            </w:pPr>
            <w:r w:rsidRPr="00DD2725">
              <w:rPr>
                <w:rFonts w:cstheme="minorHAnsi"/>
                <w:sz w:val="22"/>
                <w:szCs w:val="22"/>
                <w:lang w:val="fr-CA"/>
              </w:rPr>
              <w:t>Quelles sont les connaissances antérieures requises de la part de vos élèves? Devrez-vous faire un rappel de ces connaissances?</w:t>
            </w:r>
          </w:p>
        </w:tc>
        <w:tc>
          <w:tcPr>
            <w:tcW w:w="6521" w:type="dxa"/>
          </w:tcPr>
          <w:p w14:paraId="739A5676" w14:textId="436086D1" w:rsidR="002F1E7E" w:rsidRPr="00DD2725" w:rsidRDefault="00F87A44" w:rsidP="00FB79BB">
            <w:pPr>
              <w:spacing w:line="276" w:lineRule="auto"/>
              <w:rPr>
                <w:rFonts w:cstheme="minorHAnsi"/>
                <w:b/>
                <w:bCs/>
                <w:sz w:val="22"/>
                <w:szCs w:val="22"/>
              </w:rPr>
            </w:pPr>
            <w:r w:rsidRPr="00DD2725">
              <w:rPr>
                <w:rFonts w:cstheme="minorHAnsi"/>
                <w:b/>
                <w:bCs/>
                <w:sz w:val="22"/>
                <w:szCs w:val="22"/>
              </w:rPr>
              <w:t>Connaissances antérieures :</w:t>
            </w:r>
          </w:p>
          <w:p w14:paraId="4F28C858" w14:textId="5B6F5853" w:rsidR="00D00AFC" w:rsidRPr="00DD2725" w:rsidRDefault="002F1E7E" w:rsidP="00FB79BB">
            <w:pPr>
              <w:spacing w:line="276" w:lineRule="auto"/>
              <w:rPr>
                <w:rFonts w:cstheme="minorHAnsi"/>
                <w:sz w:val="22"/>
                <w:szCs w:val="22"/>
              </w:rPr>
            </w:pPr>
            <w:r w:rsidRPr="00DD2725">
              <w:rPr>
                <w:rFonts w:cstheme="minorHAnsi"/>
                <w:sz w:val="22"/>
                <w:szCs w:val="22"/>
              </w:rPr>
              <w:t>Les connaissances antérieures requises pour aborder l’atelier inclue</w:t>
            </w:r>
            <w:r w:rsidR="003A2938" w:rsidRPr="00DD2725">
              <w:rPr>
                <w:rFonts w:cstheme="minorHAnsi"/>
                <w:sz w:val="22"/>
                <w:szCs w:val="22"/>
              </w:rPr>
              <w:t>nt</w:t>
            </w:r>
            <w:r w:rsidRPr="00DD2725">
              <w:rPr>
                <w:rFonts w:cstheme="minorHAnsi"/>
                <w:sz w:val="22"/>
                <w:szCs w:val="22"/>
              </w:rPr>
              <w:t xml:space="preserve"> une compréhension de base des nombres et des opérations mathématiques simples comme l’addition et la soustraction. Il est également utile qu’ils aient une notion de la valeur positionnelle dans le système décimal, c’est-à-dire</w:t>
            </w:r>
            <w:r w:rsidR="00D21060" w:rsidRPr="00DD2725">
              <w:rPr>
                <w:rFonts w:cstheme="minorHAnsi"/>
                <w:sz w:val="22"/>
                <w:szCs w:val="22"/>
              </w:rPr>
              <w:t>,</w:t>
            </w:r>
            <w:r w:rsidRPr="00DD2725">
              <w:rPr>
                <w:rFonts w:cstheme="minorHAnsi"/>
                <w:sz w:val="22"/>
                <w:szCs w:val="22"/>
              </w:rPr>
              <w:t xml:space="preserve"> de comprendre que le nombre 123 est composé de 100 + 20 + 3.</w:t>
            </w:r>
          </w:p>
          <w:p w14:paraId="47952A90" w14:textId="77777777" w:rsidR="00F87A44" w:rsidRPr="00DD2725" w:rsidRDefault="00F87A44" w:rsidP="00FB79BB">
            <w:pPr>
              <w:spacing w:line="276" w:lineRule="auto"/>
              <w:rPr>
                <w:rFonts w:cstheme="minorHAnsi"/>
                <w:b/>
                <w:bCs/>
                <w:sz w:val="22"/>
                <w:szCs w:val="22"/>
              </w:rPr>
            </w:pPr>
            <w:r w:rsidRPr="00DD2725">
              <w:rPr>
                <w:rFonts w:cstheme="minorHAnsi"/>
                <w:b/>
                <w:bCs/>
                <w:sz w:val="22"/>
                <w:szCs w:val="22"/>
              </w:rPr>
              <w:lastRenderedPageBreak/>
              <w:t>Rappels des connaissances :</w:t>
            </w:r>
          </w:p>
          <w:p w14:paraId="59BDA858" w14:textId="460F7E5C" w:rsidR="00892839" w:rsidRPr="00DD2725" w:rsidRDefault="00D7761D" w:rsidP="00FB79BB">
            <w:pPr>
              <w:spacing w:line="276" w:lineRule="auto"/>
              <w:rPr>
                <w:rFonts w:cstheme="minorHAnsi"/>
                <w:sz w:val="22"/>
                <w:szCs w:val="22"/>
              </w:rPr>
            </w:pPr>
            <w:r w:rsidRPr="00DD2725">
              <w:rPr>
                <w:rFonts w:cstheme="minorHAnsi"/>
                <w:sz w:val="22"/>
                <w:szCs w:val="22"/>
              </w:rPr>
              <w:t>Pour le rappel des connaissances, il est judicieux de</w:t>
            </w:r>
            <w:r w:rsidR="004C055B" w:rsidRPr="00DD2725">
              <w:rPr>
                <w:rFonts w:cstheme="minorHAnsi"/>
                <w:sz w:val="22"/>
                <w:szCs w:val="22"/>
              </w:rPr>
              <w:t xml:space="preserve"> </w:t>
            </w:r>
            <w:r w:rsidR="00D21060" w:rsidRPr="00DD2725">
              <w:rPr>
                <w:rFonts w:cstheme="minorHAnsi"/>
                <w:sz w:val="22"/>
                <w:szCs w:val="22"/>
              </w:rPr>
              <w:t>rafraichir</w:t>
            </w:r>
            <w:r w:rsidR="004C055B" w:rsidRPr="00DD2725">
              <w:rPr>
                <w:rFonts w:cstheme="minorHAnsi"/>
                <w:sz w:val="22"/>
                <w:szCs w:val="22"/>
              </w:rPr>
              <w:t xml:space="preserve"> leur mémoire sur la valeur positionnelle</w:t>
            </w:r>
            <w:r w:rsidR="00B958A0" w:rsidRPr="00DD2725">
              <w:rPr>
                <w:rFonts w:cstheme="minorHAnsi"/>
                <w:sz w:val="22"/>
                <w:szCs w:val="22"/>
              </w:rPr>
              <w:t xml:space="preserve"> et les opérations de base (addition et soustraction)</w:t>
            </w:r>
            <w:r w:rsidR="00F82F0B" w:rsidRPr="00DD2725">
              <w:rPr>
                <w:rFonts w:cstheme="minorHAnsi"/>
                <w:sz w:val="22"/>
                <w:szCs w:val="22"/>
              </w:rPr>
              <w:t>.</w:t>
            </w:r>
          </w:p>
        </w:tc>
      </w:tr>
    </w:tbl>
    <w:p w14:paraId="5EBBCDC1" w14:textId="258082DB" w:rsidR="00995D78" w:rsidRPr="00DD2725" w:rsidRDefault="00995D78" w:rsidP="00FB79BB">
      <w:pPr>
        <w:spacing w:line="276" w:lineRule="auto"/>
        <w:rPr>
          <w:rFonts w:cstheme="minorHAnsi"/>
          <w:sz w:val="22"/>
          <w:szCs w:val="22"/>
        </w:rPr>
      </w:pPr>
    </w:p>
    <w:p w14:paraId="4E28DFB4" w14:textId="77777777" w:rsidR="001416B9" w:rsidRPr="00DD2725" w:rsidRDefault="001416B9" w:rsidP="00FB79BB">
      <w:pPr>
        <w:spacing w:line="276" w:lineRule="auto"/>
        <w:rPr>
          <w:rFonts w:cstheme="minorHAnsi"/>
          <w:sz w:val="22"/>
          <w:szCs w:val="22"/>
        </w:rPr>
      </w:pPr>
    </w:p>
    <w:p w14:paraId="5C5981F4" w14:textId="03225C1B" w:rsidR="004443D2" w:rsidRPr="00DD2725" w:rsidRDefault="71AFDC0D" w:rsidP="00FB79BB">
      <w:pPr>
        <w:spacing w:line="276" w:lineRule="auto"/>
        <w:jc w:val="center"/>
        <w:rPr>
          <w:rFonts w:cstheme="minorHAnsi"/>
          <w:b/>
          <w:bCs/>
          <w:i/>
          <w:iCs/>
          <w:sz w:val="22"/>
          <w:szCs w:val="22"/>
        </w:rPr>
      </w:pPr>
      <w:r w:rsidRPr="00DD2725">
        <w:rPr>
          <w:rFonts w:cstheme="minorHAnsi"/>
          <w:b/>
          <w:bCs/>
          <w:i/>
          <w:iCs/>
          <w:sz w:val="22"/>
          <w:szCs w:val="22"/>
        </w:rPr>
        <w:t>Bloc</w:t>
      </w:r>
      <w:r w:rsidR="004443D2" w:rsidRPr="00DD2725">
        <w:rPr>
          <w:rFonts w:cstheme="minorHAnsi"/>
          <w:b/>
          <w:bCs/>
          <w:i/>
          <w:iCs/>
          <w:sz w:val="22"/>
          <w:szCs w:val="22"/>
        </w:rPr>
        <w:t xml:space="preserve"> 2 : </w:t>
      </w:r>
      <w:r w:rsidR="00F337B9" w:rsidRPr="00DD2725">
        <w:rPr>
          <w:rFonts w:cstheme="minorHAnsi"/>
          <w:b/>
          <w:bCs/>
          <w:i/>
          <w:iCs/>
          <w:sz w:val="22"/>
          <w:szCs w:val="22"/>
        </w:rPr>
        <w:t>« </w:t>
      </w:r>
      <w:proofErr w:type="spellStart"/>
      <w:r w:rsidR="00220158" w:rsidRPr="00DD2725">
        <w:rPr>
          <w:rFonts w:cstheme="minorHAnsi"/>
          <w:b/>
          <w:bCs/>
          <w:i/>
          <w:iCs/>
          <w:sz w:val="22"/>
          <w:szCs w:val="22"/>
        </w:rPr>
        <w:t>Brainstorm</w:t>
      </w:r>
      <w:proofErr w:type="spellEnd"/>
      <w:r w:rsidR="00CE4F2E" w:rsidRPr="00DD2725">
        <w:rPr>
          <w:rFonts w:cstheme="minorHAnsi"/>
          <w:b/>
          <w:bCs/>
          <w:i/>
          <w:iCs/>
          <w:sz w:val="22"/>
          <w:szCs w:val="22"/>
        </w:rPr>
        <w:t xml:space="preserve"> </w:t>
      </w:r>
      <w:r w:rsidR="00F337B9" w:rsidRPr="00DD2725">
        <w:rPr>
          <w:rFonts w:cstheme="minorHAnsi"/>
          <w:b/>
          <w:bCs/>
          <w:i/>
          <w:iCs/>
          <w:sz w:val="22"/>
          <w:szCs w:val="22"/>
        </w:rPr>
        <w:t>»</w:t>
      </w:r>
      <w:r w:rsidR="00220158" w:rsidRPr="00DD2725">
        <w:rPr>
          <w:rFonts w:cstheme="minorHAnsi"/>
          <w:b/>
          <w:bCs/>
          <w:i/>
          <w:iCs/>
          <w:sz w:val="22"/>
          <w:szCs w:val="22"/>
        </w:rPr>
        <w:t xml:space="preserve"> pour la création de l’atelier</w:t>
      </w:r>
    </w:p>
    <w:p w14:paraId="1AD61DB0" w14:textId="77777777" w:rsidR="00995D78" w:rsidRPr="00DD2725" w:rsidRDefault="00995D78" w:rsidP="00FB79BB">
      <w:pPr>
        <w:spacing w:line="276" w:lineRule="auto"/>
        <w:rPr>
          <w:rFonts w:cstheme="minorHAnsi"/>
          <w:sz w:val="22"/>
          <w:szCs w:val="22"/>
        </w:rPr>
      </w:pPr>
    </w:p>
    <w:tbl>
      <w:tblPr>
        <w:tblStyle w:val="TableGrid"/>
        <w:tblW w:w="0" w:type="auto"/>
        <w:tblLook w:val="04A0" w:firstRow="1" w:lastRow="0" w:firstColumn="1" w:lastColumn="0" w:noHBand="0" w:noVBand="1"/>
      </w:tblPr>
      <w:tblGrid>
        <w:gridCol w:w="2880"/>
        <w:gridCol w:w="6516"/>
      </w:tblGrid>
      <w:tr w:rsidR="002160E5" w:rsidRPr="00DD2725" w14:paraId="4BA37612" w14:textId="77777777" w:rsidTr="005E02EF">
        <w:trPr>
          <w:trHeight w:val="355"/>
        </w:trPr>
        <w:tc>
          <w:tcPr>
            <w:tcW w:w="2880" w:type="dxa"/>
            <w:shd w:val="clear" w:color="auto" w:fill="9CC2E5" w:themeFill="accent5" w:themeFillTint="99"/>
            <w:vAlign w:val="center"/>
          </w:tcPr>
          <w:p w14:paraId="517647FE" w14:textId="1D94CFB0" w:rsidR="002160E5" w:rsidRPr="00DD2725" w:rsidRDefault="00535135" w:rsidP="00FB79BB">
            <w:pPr>
              <w:spacing w:line="276" w:lineRule="auto"/>
              <w:jc w:val="center"/>
              <w:rPr>
                <w:rFonts w:cstheme="minorHAnsi"/>
                <w:b/>
                <w:bCs/>
                <w:sz w:val="22"/>
                <w:szCs w:val="22"/>
              </w:rPr>
            </w:pPr>
            <w:r w:rsidRPr="00DD2725">
              <w:rPr>
                <w:rFonts w:cstheme="minorHAnsi"/>
                <w:b/>
                <w:bCs/>
                <w:sz w:val="22"/>
                <w:szCs w:val="22"/>
              </w:rPr>
              <w:t xml:space="preserve">Éléments </w:t>
            </w:r>
            <w:r w:rsidR="00642483" w:rsidRPr="00DD2725">
              <w:rPr>
                <w:rFonts w:cstheme="minorHAnsi"/>
                <w:b/>
                <w:bCs/>
                <w:sz w:val="22"/>
                <w:szCs w:val="22"/>
              </w:rPr>
              <w:t>principaux</w:t>
            </w:r>
          </w:p>
        </w:tc>
        <w:tc>
          <w:tcPr>
            <w:tcW w:w="6516" w:type="dxa"/>
            <w:shd w:val="clear" w:color="auto" w:fill="9CC2E5" w:themeFill="accent5" w:themeFillTint="99"/>
            <w:vAlign w:val="center"/>
          </w:tcPr>
          <w:p w14:paraId="41B4AED2" w14:textId="77777777" w:rsidR="002160E5" w:rsidRPr="00DD2725" w:rsidRDefault="002160E5" w:rsidP="00FB79BB">
            <w:pPr>
              <w:spacing w:line="276" w:lineRule="auto"/>
              <w:jc w:val="center"/>
              <w:rPr>
                <w:rFonts w:cstheme="minorHAnsi"/>
                <w:b/>
                <w:bCs/>
                <w:sz w:val="22"/>
                <w:szCs w:val="22"/>
              </w:rPr>
            </w:pPr>
            <w:r w:rsidRPr="00DD2725">
              <w:rPr>
                <w:rFonts w:cstheme="minorHAnsi"/>
                <w:b/>
                <w:bCs/>
                <w:sz w:val="22"/>
                <w:szCs w:val="22"/>
              </w:rPr>
              <w:t>Réponses</w:t>
            </w:r>
          </w:p>
        </w:tc>
      </w:tr>
      <w:tr w:rsidR="002160E5" w:rsidRPr="00DD2725" w14:paraId="37142B61" w14:textId="77777777" w:rsidTr="005E02EF">
        <w:trPr>
          <w:trHeight w:val="620"/>
        </w:trPr>
        <w:tc>
          <w:tcPr>
            <w:tcW w:w="2880" w:type="dxa"/>
            <w:vAlign w:val="center"/>
          </w:tcPr>
          <w:p w14:paraId="58F56AD4" w14:textId="3E205EFC" w:rsidR="00D625E3" w:rsidRPr="00DD2725" w:rsidRDefault="00220158" w:rsidP="00FB79BB">
            <w:pPr>
              <w:pStyle w:val="ListParagraph"/>
              <w:numPr>
                <w:ilvl w:val="0"/>
                <w:numId w:val="3"/>
              </w:numPr>
              <w:spacing w:line="276" w:lineRule="auto"/>
              <w:rPr>
                <w:rFonts w:cstheme="minorHAnsi"/>
                <w:sz w:val="22"/>
                <w:szCs w:val="22"/>
                <w:lang w:val="fr-CA"/>
              </w:rPr>
            </w:pPr>
            <w:r w:rsidRPr="00DD2725">
              <w:rPr>
                <w:rFonts w:cstheme="minorHAnsi"/>
                <w:sz w:val="22"/>
                <w:szCs w:val="22"/>
                <w:lang w:val="fr-CA"/>
              </w:rPr>
              <w:t>Quel climat de classe voulez-vous créer? Quels pourraient être les moyens</w:t>
            </w:r>
            <w:r w:rsidR="006233B5" w:rsidRPr="00DD2725">
              <w:rPr>
                <w:rFonts w:cstheme="minorHAnsi"/>
                <w:sz w:val="22"/>
                <w:szCs w:val="22"/>
                <w:lang w:val="fr-CA"/>
              </w:rPr>
              <w:t xml:space="preserve"> d’</w:t>
            </w:r>
            <w:r w:rsidRPr="00DD2725">
              <w:rPr>
                <w:rFonts w:cstheme="minorHAnsi"/>
                <w:sz w:val="22"/>
                <w:szCs w:val="22"/>
                <w:lang w:val="fr-CA"/>
              </w:rPr>
              <w:t>y arriv</w:t>
            </w:r>
            <w:r w:rsidR="006233B5" w:rsidRPr="00DD2725">
              <w:rPr>
                <w:rFonts w:cstheme="minorHAnsi"/>
                <w:sz w:val="22"/>
                <w:szCs w:val="22"/>
                <w:lang w:val="fr-CA"/>
              </w:rPr>
              <w:t>er</w:t>
            </w:r>
            <w:r w:rsidRPr="00DD2725">
              <w:rPr>
                <w:rFonts w:cstheme="minorHAnsi"/>
                <w:sz w:val="22"/>
                <w:szCs w:val="22"/>
                <w:lang w:val="fr-CA"/>
              </w:rPr>
              <w:t>?</w:t>
            </w:r>
          </w:p>
        </w:tc>
        <w:tc>
          <w:tcPr>
            <w:tcW w:w="6516" w:type="dxa"/>
          </w:tcPr>
          <w:p w14:paraId="5A101C22" w14:textId="17482711" w:rsidR="003A2938" w:rsidRPr="00DD2725" w:rsidRDefault="00241515" w:rsidP="00FB79BB">
            <w:pPr>
              <w:spacing w:line="276" w:lineRule="auto"/>
              <w:rPr>
                <w:rFonts w:cstheme="minorHAnsi"/>
                <w:sz w:val="22"/>
                <w:szCs w:val="22"/>
              </w:rPr>
            </w:pPr>
            <w:r w:rsidRPr="00DD2725">
              <w:rPr>
                <w:rFonts w:cstheme="minorHAnsi"/>
                <w:sz w:val="22"/>
                <w:szCs w:val="22"/>
              </w:rPr>
              <w:t xml:space="preserve">Nous visons à créer un climat </w:t>
            </w:r>
            <w:r w:rsidR="00D35ACC" w:rsidRPr="00DD2725">
              <w:rPr>
                <w:rFonts w:cstheme="minorHAnsi"/>
                <w:sz w:val="22"/>
                <w:szCs w:val="22"/>
              </w:rPr>
              <w:t>interactif</w:t>
            </w:r>
            <w:r w:rsidRPr="00DD2725">
              <w:rPr>
                <w:rFonts w:cstheme="minorHAnsi"/>
                <w:sz w:val="22"/>
                <w:szCs w:val="22"/>
              </w:rPr>
              <w:t xml:space="preserve"> et amical en mettant l’emphase sur la participation et la coopération</w:t>
            </w:r>
            <w:r w:rsidR="00825854" w:rsidRPr="00DD2725">
              <w:rPr>
                <w:rFonts w:cstheme="minorHAnsi"/>
                <w:sz w:val="22"/>
                <w:szCs w:val="22"/>
              </w:rPr>
              <w:t xml:space="preserve"> des élèves</w:t>
            </w:r>
            <w:r w:rsidRPr="00DD2725">
              <w:rPr>
                <w:rFonts w:cstheme="minorHAnsi"/>
                <w:sz w:val="22"/>
                <w:szCs w:val="22"/>
              </w:rPr>
              <w:t>.</w:t>
            </w:r>
            <w:r w:rsidR="00D35ACC" w:rsidRPr="00DD2725">
              <w:rPr>
                <w:rFonts w:cstheme="minorHAnsi"/>
                <w:sz w:val="22"/>
                <w:szCs w:val="22"/>
              </w:rPr>
              <w:t xml:space="preserve"> L’enseignante nous a informé</w:t>
            </w:r>
            <w:r w:rsidR="00D21060" w:rsidRPr="00DD2725">
              <w:rPr>
                <w:rFonts w:cstheme="minorHAnsi"/>
                <w:sz w:val="22"/>
                <w:szCs w:val="22"/>
              </w:rPr>
              <w:t>s</w:t>
            </w:r>
            <w:r w:rsidR="00D35ACC" w:rsidRPr="00DD2725">
              <w:rPr>
                <w:rFonts w:cstheme="minorHAnsi"/>
                <w:sz w:val="22"/>
                <w:szCs w:val="22"/>
              </w:rPr>
              <w:t xml:space="preserve"> que notre classe contient des élèves qui aiment bouger et faire beaucoup d’activités.</w:t>
            </w:r>
            <w:r w:rsidR="0027044E" w:rsidRPr="00DD2725">
              <w:rPr>
                <w:rFonts w:cstheme="minorHAnsi"/>
                <w:sz w:val="22"/>
                <w:szCs w:val="22"/>
              </w:rPr>
              <w:t xml:space="preserve"> Par conséquent, nous prévoyons être dynamique</w:t>
            </w:r>
            <w:r w:rsidR="00D21060" w:rsidRPr="00DD2725">
              <w:rPr>
                <w:rFonts w:cstheme="minorHAnsi"/>
                <w:sz w:val="22"/>
                <w:szCs w:val="22"/>
              </w:rPr>
              <w:t>s</w:t>
            </w:r>
            <w:r w:rsidR="0027044E" w:rsidRPr="00DD2725">
              <w:rPr>
                <w:rFonts w:cstheme="minorHAnsi"/>
                <w:sz w:val="22"/>
                <w:szCs w:val="22"/>
              </w:rPr>
              <w:t xml:space="preserve"> dans </w:t>
            </w:r>
            <w:r w:rsidR="00DD704F" w:rsidRPr="00DD2725">
              <w:rPr>
                <w:rFonts w:cstheme="minorHAnsi"/>
                <w:sz w:val="22"/>
                <w:szCs w:val="22"/>
              </w:rPr>
              <w:t>nos</w:t>
            </w:r>
            <w:r w:rsidR="0027044E" w:rsidRPr="00DD2725">
              <w:rPr>
                <w:rFonts w:cstheme="minorHAnsi"/>
                <w:sz w:val="22"/>
                <w:szCs w:val="22"/>
              </w:rPr>
              <w:t xml:space="preserve"> explication</w:t>
            </w:r>
            <w:r w:rsidR="00DD704F" w:rsidRPr="00DD2725">
              <w:rPr>
                <w:rFonts w:cstheme="minorHAnsi"/>
                <w:sz w:val="22"/>
                <w:szCs w:val="22"/>
              </w:rPr>
              <w:t>s</w:t>
            </w:r>
            <w:r w:rsidR="0027044E" w:rsidRPr="00DD2725">
              <w:rPr>
                <w:rFonts w:cstheme="minorHAnsi"/>
                <w:sz w:val="22"/>
                <w:szCs w:val="22"/>
              </w:rPr>
              <w:t xml:space="preserve"> </w:t>
            </w:r>
            <w:r w:rsidR="006C1B7A" w:rsidRPr="00DD2725">
              <w:rPr>
                <w:rFonts w:cstheme="minorHAnsi"/>
                <w:sz w:val="22"/>
                <w:szCs w:val="22"/>
              </w:rPr>
              <w:t xml:space="preserve">en employant </w:t>
            </w:r>
            <w:r w:rsidR="005F4A8D" w:rsidRPr="00DD2725">
              <w:rPr>
                <w:rFonts w:cstheme="minorHAnsi"/>
                <w:sz w:val="22"/>
                <w:szCs w:val="22"/>
              </w:rPr>
              <w:t>des gestes caricaturaux</w:t>
            </w:r>
            <w:r w:rsidR="001227A4" w:rsidRPr="00DD2725">
              <w:rPr>
                <w:rFonts w:cstheme="minorHAnsi"/>
                <w:sz w:val="22"/>
                <w:szCs w:val="22"/>
              </w:rPr>
              <w:t xml:space="preserve">, </w:t>
            </w:r>
            <w:r w:rsidR="006C1B7A" w:rsidRPr="00DD2725">
              <w:rPr>
                <w:rFonts w:cstheme="minorHAnsi"/>
                <w:sz w:val="22"/>
                <w:szCs w:val="22"/>
              </w:rPr>
              <w:t>un vocabulaire</w:t>
            </w:r>
            <w:r w:rsidR="00FC59F0" w:rsidRPr="00DD2725">
              <w:rPr>
                <w:rFonts w:cstheme="minorHAnsi"/>
                <w:sz w:val="22"/>
                <w:szCs w:val="22"/>
              </w:rPr>
              <w:t xml:space="preserve"> simple et amusant</w:t>
            </w:r>
            <w:r w:rsidR="00E568F3" w:rsidRPr="00DD2725">
              <w:rPr>
                <w:rFonts w:cstheme="minorHAnsi"/>
                <w:sz w:val="22"/>
                <w:szCs w:val="22"/>
              </w:rPr>
              <w:t>,</w:t>
            </w:r>
            <w:r w:rsidR="001227A4" w:rsidRPr="00DD2725">
              <w:rPr>
                <w:rFonts w:cstheme="minorHAnsi"/>
                <w:sz w:val="22"/>
                <w:szCs w:val="22"/>
              </w:rPr>
              <w:t xml:space="preserve"> et des expressions faciales.</w:t>
            </w:r>
            <w:r w:rsidR="007D54E9" w:rsidRPr="00DD2725">
              <w:rPr>
                <w:rFonts w:cstheme="minorHAnsi"/>
                <w:sz w:val="22"/>
                <w:szCs w:val="22"/>
              </w:rPr>
              <w:t xml:space="preserve"> Nous allons également mettre beaucoup d’images et peu de mots dans notre présentation</w:t>
            </w:r>
            <w:r w:rsidR="007D1077" w:rsidRPr="00DD2725">
              <w:rPr>
                <w:rFonts w:cstheme="minorHAnsi"/>
                <w:sz w:val="22"/>
                <w:szCs w:val="22"/>
              </w:rPr>
              <w:t xml:space="preserve"> </w:t>
            </w:r>
            <w:r w:rsidR="00E568F3" w:rsidRPr="00DD2725">
              <w:rPr>
                <w:rFonts w:cstheme="minorHAnsi"/>
                <w:sz w:val="22"/>
                <w:szCs w:val="22"/>
              </w:rPr>
              <w:t xml:space="preserve">PowerPoint </w:t>
            </w:r>
            <w:r w:rsidR="007D1077" w:rsidRPr="00DD2725">
              <w:rPr>
                <w:rFonts w:cstheme="minorHAnsi"/>
                <w:sz w:val="22"/>
                <w:szCs w:val="22"/>
              </w:rPr>
              <w:t>pour capter un maximum d’attention</w:t>
            </w:r>
            <w:r w:rsidR="00F179A8" w:rsidRPr="00DD2725">
              <w:rPr>
                <w:rFonts w:cstheme="minorHAnsi"/>
                <w:sz w:val="22"/>
                <w:szCs w:val="22"/>
              </w:rPr>
              <w:t xml:space="preserve"> </w:t>
            </w:r>
            <w:r w:rsidR="00E568F3" w:rsidRPr="00DD2725">
              <w:rPr>
                <w:rFonts w:cstheme="minorHAnsi"/>
                <w:sz w:val="22"/>
                <w:szCs w:val="22"/>
              </w:rPr>
              <w:t xml:space="preserve">et </w:t>
            </w:r>
            <w:r w:rsidR="00DD704F" w:rsidRPr="00DD2725">
              <w:rPr>
                <w:rFonts w:cstheme="minorHAnsi"/>
                <w:sz w:val="22"/>
                <w:szCs w:val="22"/>
              </w:rPr>
              <w:t>organiser</w:t>
            </w:r>
            <w:r w:rsidR="0027044E" w:rsidRPr="00DD2725">
              <w:rPr>
                <w:rFonts w:cstheme="minorHAnsi"/>
                <w:sz w:val="22"/>
                <w:szCs w:val="22"/>
              </w:rPr>
              <w:t xml:space="preserve"> beaucoup d’activités qui consolide</w:t>
            </w:r>
            <w:r w:rsidR="00DD704F" w:rsidRPr="00DD2725">
              <w:rPr>
                <w:rFonts w:cstheme="minorHAnsi"/>
                <w:sz w:val="22"/>
                <w:szCs w:val="22"/>
              </w:rPr>
              <w:t>nt</w:t>
            </w:r>
            <w:r w:rsidR="0027044E" w:rsidRPr="00DD2725">
              <w:rPr>
                <w:rFonts w:cstheme="minorHAnsi"/>
                <w:sz w:val="22"/>
                <w:szCs w:val="22"/>
              </w:rPr>
              <w:t xml:space="preserve"> un maximum de participation</w:t>
            </w:r>
            <w:r w:rsidR="00915A84" w:rsidRPr="00DD2725">
              <w:rPr>
                <w:rFonts w:cstheme="minorHAnsi"/>
                <w:sz w:val="22"/>
                <w:szCs w:val="22"/>
              </w:rPr>
              <w:t>.</w:t>
            </w:r>
            <w:r w:rsidR="00D35ACC" w:rsidRPr="00DD2725">
              <w:rPr>
                <w:rFonts w:cstheme="minorHAnsi"/>
                <w:sz w:val="22"/>
                <w:szCs w:val="22"/>
              </w:rPr>
              <w:t xml:space="preserve"> </w:t>
            </w:r>
            <w:r w:rsidR="00146DA5" w:rsidRPr="00DD2725">
              <w:rPr>
                <w:rFonts w:cstheme="minorHAnsi"/>
                <w:sz w:val="22"/>
                <w:szCs w:val="22"/>
              </w:rPr>
              <w:t xml:space="preserve">Nous voulons également faire preuve d’engagement </w:t>
            </w:r>
            <w:r w:rsidR="00DD704F" w:rsidRPr="00DD2725">
              <w:rPr>
                <w:rFonts w:cstheme="minorHAnsi"/>
                <w:sz w:val="22"/>
                <w:szCs w:val="22"/>
              </w:rPr>
              <w:t>actif</w:t>
            </w:r>
            <w:r w:rsidR="00146DA5" w:rsidRPr="00DD2725">
              <w:rPr>
                <w:rFonts w:cstheme="minorHAnsi"/>
                <w:sz w:val="22"/>
                <w:szCs w:val="22"/>
              </w:rPr>
              <w:t>, o</w:t>
            </w:r>
            <w:r w:rsidR="00764FE5" w:rsidRPr="00DD2725">
              <w:rPr>
                <w:rFonts w:cstheme="minorHAnsi"/>
                <w:color w:val="000000"/>
                <w:sz w:val="22"/>
                <w:szCs w:val="22"/>
                <w:shd w:val="clear" w:color="auto" w:fill="F9F9F9"/>
              </w:rPr>
              <w:t>ù</w:t>
            </w:r>
            <w:r w:rsidR="00146DA5" w:rsidRPr="00DD2725">
              <w:rPr>
                <w:rFonts w:cstheme="minorHAnsi"/>
                <w:sz w:val="22"/>
                <w:szCs w:val="22"/>
              </w:rPr>
              <w:t xml:space="preserve"> les étudiants suivent </w:t>
            </w:r>
            <w:r w:rsidR="00ED313D" w:rsidRPr="00DD2725">
              <w:rPr>
                <w:rFonts w:cstheme="minorHAnsi"/>
                <w:sz w:val="22"/>
                <w:szCs w:val="22"/>
              </w:rPr>
              <w:t>les</w:t>
            </w:r>
            <w:r w:rsidR="00146DA5" w:rsidRPr="00DD2725">
              <w:rPr>
                <w:rFonts w:cstheme="minorHAnsi"/>
                <w:sz w:val="22"/>
                <w:szCs w:val="22"/>
              </w:rPr>
              <w:t xml:space="preserve"> étapes fournies </w:t>
            </w:r>
            <w:r w:rsidR="003A2938" w:rsidRPr="00DD2725">
              <w:rPr>
                <w:rFonts w:cstheme="minorHAnsi"/>
                <w:sz w:val="22"/>
                <w:szCs w:val="22"/>
              </w:rPr>
              <w:t xml:space="preserve">pour </w:t>
            </w:r>
            <w:r w:rsidR="006E6967" w:rsidRPr="00DD2725">
              <w:rPr>
                <w:rFonts w:cstheme="minorHAnsi"/>
                <w:sz w:val="22"/>
                <w:szCs w:val="22"/>
                <w:lang w:val="fr-CA"/>
              </w:rPr>
              <w:t>réaliser</w:t>
            </w:r>
            <w:r w:rsidR="003A2938" w:rsidRPr="00DD2725">
              <w:rPr>
                <w:rFonts w:cstheme="minorHAnsi"/>
                <w:sz w:val="22"/>
                <w:szCs w:val="22"/>
                <w:lang w:val="fr-CA"/>
              </w:rPr>
              <w:t xml:space="preserve"> les activités en groupe. </w:t>
            </w:r>
            <w:r w:rsidR="006D5043" w:rsidRPr="00DD2725">
              <w:rPr>
                <w:rFonts w:cstheme="minorHAnsi"/>
                <w:sz w:val="22"/>
                <w:szCs w:val="22"/>
              </w:rPr>
              <w:t>Pour favoriser leur</w:t>
            </w:r>
            <w:r w:rsidR="00E568F3" w:rsidRPr="00DD2725">
              <w:rPr>
                <w:rFonts w:cstheme="minorHAnsi"/>
                <w:sz w:val="22"/>
                <w:szCs w:val="22"/>
              </w:rPr>
              <w:t>s</w:t>
            </w:r>
            <w:r w:rsidR="006D5043" w:rsidRPr="00DD2725">
              <w:rPr>
                <w:rFonts w:cstheme="minorHAnsi"/>
                <w:sz w:val="22"/>
                <w:szCs w:val="22"/>
              </w:rPr>
              <w:t xml:space="preserve"> apprentissage</w:t>
            </w:r>
            <w:r w:rsidR="00E568F3" w:rsidRPr="00DD2725">
              <w:rPr>
                <w:rFonts w:cstheme="minorHAnsi"/>
                <w:sz w:val="22"/>
                <w:szCs w:val="22"/>
              </w:rPr>
              <w:t>s</w:t>
            </w:r>
            <w:r w:rsidR="006D5043" w:rsidRPr="00DD2725">
              <w:rPr>
                <w:rFonts w:cstheme="minorHAnsi"/>
                <w:sz w:val="22"/>
                <w:szCs w:val="22"/>
              </w:rPr>
              <w:t xml:space="preserve">, nous allons </w:t>
            </w:r>
            <w:r w:rsidR="00E568F3" w:rsidRPr="00DD2725">
              <w:rPr>
                <w:rFonts w:cstheme="minorHAnsi"/>
                <w:sz w:val="22"/>
                <w:szCs w:val="22"/>
              </w:rPr>
              <w:t xml:space="preserve">directement </w:t>
            </w:r>
            <w:r w:rsidR="006D5043" w:rsidRPr="00DD2725">
              <w:rPr>
                <w:rFonts w:cstheme="minorHAnsi"/>
                <w:sz w:val="22"/>
                <w:szCs w:val="22"/>
              </w:rPr>
              <w:t xml:space="preserve">répondre </w:t>
            </w:r>
            <w:r w:rsidR="00E568F3" w:rsidRPr="00DD2725">
              <w:rPr>
                <w:rFonts w:cstheme="minorHAnsi"/>
                <w:sz w:val="22"/>
                <w:szCs w:val="22"/>
              </w:rPr>
              <w:t>aux</w:t>
            </w:r>
            <w:r w:rsidR="006D5043" w:rsidRPr="00DD2725">
              <w:rPr>
                <w:rFonts w:cstheme="minorHAnsi"/>
                <w:sz w:val="22"/>
                <w:szCs w:val="22"/>
              </w:rPr>
              <w:t xml:space="preserve"> questions dès qu’il y a une</w:t>
            </w:r>
            <w:r w:rsidR="00E568F3" w:rsidRPr="00DD2725">
              <w:rPr>
                <w:rFonts w:cstheme="minorHAnsi"/>
                <w:sz w:val="22"/>
                <w:szCs w:val="22"/>
              </w:rPr>
              <w:t xml:space="preserve"> ou plusieurs</w:t>
            </w:r>
            <w:r w:rsidR="006D5043" w:rsidRPr="00DD2725">
              <w:rPr>
                <w:rFonts w:cstheme="minorHAnsi"/>
                <w:sz w:val="22"/>
                <w:szCs w:val="22"/>
              </w:rPr>
              <w:t xml:space="preserve"> main</w:t>
            </w:r>
            <w:r w:rsidR="00E568F3" w:rsidRPr="00DD2725">
              <w:rPr>
                <w:rFonts w:cstheme="minorHAnsi"/>
                <w:sz w:val="22"/>
                <w:szCs w:val="22"/>
              </w:rPr>
              <w:t>s</w:t>
            </w:r>
            <w:r w:rsidR="006D5043" w:rsidRPr="00DD2725">
              <w:rPr>
                <w:rFonts w:cstheme="minorHAnsi"/>
                <w:sz w:val="22"/>
                <w:szCs w:val="22"/>
              </w:rPr>
              <w:t xml:space="preserve"> levée</w:t>
            </w:r>
            <w:r w:rsidR="00E568F3" w:rsidRPr="00DD2725">
              <w:rPr>
                <w:rFonts w:cstheme="minorHAnsi"/>
                <w:sz w:val="22"/>
                <w:szCs w:val="22"/>
              </w:rPr>
              <w:t>s</w:t>
            </w:r>
            <w:r w:rsidR="006D5043" w:rsidRPr="00DD2725">
              <w:rPr>
                <w:rFonts w:cstheme="minorHAnsi"/>
                <w:sz w:val="22"/>
                <w:szCs w:val="22"/>
              </w:rPr>
              <w:t>.</w:t>
            </w:r>
          </w:p>
        </w:tc>
      </w:tr>
      <w:tr w:rsidR="00403D5B" w:rsidRPr="00DD2725" w14:paraId="6645E30F" w14:textId="77777777" w:rsidTr="005E02EF">
        <w:trPr>
          <w:trHeight w:val="1489"/>
        </w:trPr>
        <w:tc>
          <w:tcPr>
            <w:tcW w:w="2880" w:type="dxa"/>
            <w:vAlign w:val="center"/>
          </w:tcPr>
          <w:p w14:paraId="5D2D7092" w14:textId="4D4D0A42" w:rsidR="00403D5B" w:rsidRPr="00DD2725" w:rsidRDefault="22D925AE" w:rsidP="00FB79BB">
            <w:pPr>
              <w:pStyle w:val="ListParagraph"/>
              <w:numPr>
                <w:ilvl w:val="0"/>
                <w:numId w:val="3"/>
              </w:numPr>
              <w:spacing w:line="276" w:lineRule="auto"/>
              <w:rPr>
                <w:rFonts w:cstheme="minorHAnsi"/>
                <w:sz w:val="22"/>
                <w:szCs w:val="22"/>
                <w:lang w:val="fr-CA"/>
              </w:rPr>
            </w:pPr>
            <w:r w:rsidRPr="00DD2725">
              <w:rPr>
                <w:rFonts w:cstheme="minorHAnsi"/>
                <w:sz w:val="22"/>
                <w:szCs w:val="22"/>
                <w:lang w:val="fr-CA"/>
              </w:rPr>
              <w:t>Précisez les grandes étapes d</w:t>
            </w:r>
            <w:r w:rsidR="523386D3" w:rsidRPr="00DD2725">
              <w:rPr>
                <w:rFonts w:cstheme="minorHAnsi"/>
                <w:sz w:val="22"/>
                <w:szCs w:val="22"/>
                <w:lang w:val="fr-CA"/>
              </w:rPr>
              <w:t>u déroulement d</w:t>
            </w:r>
            <w:r w:rsidRPr="00DD2725">
              <w:rPr>
                <w:rFonts w:cstheme="minorHAnsi"/>
                <w:sz w:val="22"/>
                <w:szCs w:val="22"/>
                <w:lang w:val="fr-CA"/>
              </w:rPr>
              <w:t>e votre atelier</w:t>
            </w:r>
            <w:r w:rsidR="006B68D0" w:rsidRPr="00DD2725">
              <w:rPr>
                <w:rFonts w:cstheme="minorHAnsi"/>
                <w:sz w:val="22"/>
                <w:szCs w:val="22"/>
                <w:lang w:val="fr-CA"/>
              </w:rPr>
              <w:t xml:space="preserve"> ainsi que le temps estimé pour chacune</w:t>
            </w:r>
            <w:r w:rsidRPr="00DD2725">
              <w:rPr>
                <w:rFonts w:cstheme="minorHAnsi"/>
                <w:sz w:val="22"/>
                <w:szCs w:val="22"/>
                <w:lang w:val="fr-CA"/>
              </w:rPr>
              <w:t>.</w:t>
            </w:r>
          </w:p>
        </w:tc>
        <w:tc>
          <w:tcPr>
            <w:tcW w:w="6516" w:type="dxa"/>
          </w:tcPr>
          <w:p w14:paraId="0C805775" w14:textId="31FA7682" w:rsidR="00403D5B" w:rsidRPr="00DD2725" w:rsidRDefault="008528DE" w:rsidP="00580DEC">
            <w:pPr>
              <w:pStyle w:val="ListParagraph"/>
              <w:numPr>
                <w:ilvl w:val="0"/>
                <w:numId w:val="24"/>
              </w:numPr>
              <w:spacing w:line="276" w:lineRule="auto"/>
              <w:rPr>
                <w:rFonts w:cstheme="minorHAnsi"/>
                <w:sz w:val="22"/>
                <w:szCs w:val="22"/>
              </w:rPr>
            </w:pPr>
            <w:r w:rsidRPr="00DD2725">
              <w:rPr>
                <w:rFonts w:cstheme="minorHAnsi"/>
                <w:sz w:val="22"/>
                <w:szCs w:val="22"/>
              </w:rPr>
              <w:t>Présentation de l’équipe</w:t>
            </w:r>
            <w:r w:rsidR="00763ADB" w:rsidRPr="00DD2725">
              <w:rPr>
                <w:rFonts w:cstheme="minorHAnsi"/>
                <w:sz w:val="22"/>
                <w:szCs w:val="22"/>
              </w:rPr>
              <w:t xml:space="preserve"> </w:t>
            </w:r>
            <w:r w:rsidR="00763ADB" w:rsidRPr="00DD2725">
              <w:rPr>
                <w:rFonts w:cstheme="minorHAnsi"/>
                <w:b/>
                <w:bCs/>
                <w:sz w:val="22"/>
                <w:szCs w:val="22"/>
              </w:rPr>
              <w:t>[2 minutes]</w:t>
            </w:r>
          </w:p>
          <w:p w14:paraId="55299D8C" w14:textId="6F04D50A" w:rsidR="00C9158D" w:rsidRPr="00DD2725" w:rsidRDefault="00864A5B" w:rsidP="001F41C1">
            <w:pPr>
              <w:pStyle w:val="ListParagraph"/>
              <w:numPr>
                <w:ilvl w:val="0"/>
                <w:numId w:val="24"/>
              </w:numPr>
              <w:spacing w:line="276" w:lineRule="auto"/>
              <w:rPr>
                <w:rFonts w:cstheme="minorHAnsi"/>
                <w:sz w:val="22"/>
                <w:szCs w:val="22"/>
              </w:rPr>
            </w:pPr>
            <w:r w:rsidRPr="00DD2725">
              <w:rPr>
                <w:rFonts w:cstheme="minorHAnsi"/>
                <w:sz w:val="22"/>
                <w:szCs w:val="22"/>
              </w:rPr>
              <w:t>Jeu</w:t>
            </w:r>
            <w:r w:rsidR="00C9158D" w:rsidRPr="00DD2725">
              <w:rPr>
                <w:rFonts w:cstheme="minorHAnsi"/>
                <w:sz w:val="22"/>
                <w:szCs w:val="22"/>
              </w:rPr>
              <w:t xml:space="preserve"> de rappel</w:t>
            </w:r>
            <w:r w:rsidR="00AD40F5" w:rsidRPr="00DD2725">
              <w:rPr>
                <w:rFonts w:cstheme="minorHAnsi"/>
                <w:sz w:val="22"/>
                <w:szCs w:val="22"/>
              </w:rPr>
              <w:t xml:space="preserve"> de connaissances </w:t>
            </w:r>
            <w:r w:rsidR="001F41C1" w:rsidRPr="00DD2725">
              <w:rPr>
                <w:rFonts w:cstheme="minorHAnsi"/>
                <w:sz w:val="22"/>
                <w:szCs w:val="22"/>
              </w:rPr>
              <w:t xml:space="preserve">« opération trouée » </w:t>
            </w:r>
            <w:r w:rsidR="005D4803" w:rsidRPr="00DD2725">
              <w:rPr>
                <w:rFonts w:cstheme="minorHAnsi"/>
                <w:b/>
                <w:bCs/>
                <w:sz w:val="22"/>
                <w:szCs w:val="22"/>
                <w:lang w:val="fr-CA"/>
              </w:rPr>
              <w:t>[10 minutes]</w:t>
            </w:r>
            <w:r w:rsidR="00FF2EB0" w:rsidRPr="00DD2725">
              <w:rPr>
                <w:rFonts w:cstheme="minorHAnsi"/>
                <w:b/>
                <w:bCs/>
                <w:sz w:val="22"/>
                <w:szCs w:val="22"/>
                <w:lang w:val="fr-CA"/>
              </w:rPr>
              <w:t xml:space="preserve"> </w:t>
            </w:r>
          </w:p>
          <w:p w14:paraId="0943E185" w14:textId="08750883" w:rsidR="002D4A35" w:rsidRPr="00DD2725" w:rsidRDefault="002D4A35" w:rsidP="00FB79BB">
            <w:pPr>
              <w:pStyle w:val="ListParagraph"/>
              <w:numPr>
                <w:ilvl w:val="0"/>
                <w:numId w:val="24"/>
              </w:numPr>
              <w:spacing w:line="276" w:lineRule="auto"/>
              <w:rPr>
                <w:rFonts w:cstheme="minorHAnsi"/>
                <w:sz w:val="22"/>
                <w:szCs w:val="22"/>
              </w:rPr>
            </w:pPr>
            <w:r w:rsidRPr="00DD2725">
              <w:rPr>
                <w:rFonts w:cstheme="minorHAnsi"/>
                <w:sz w:val="22"/>
                <w:szCs w:val="22"/>
              </w:rPr>
              <w:t xml:space="preserve">Présentation de la matière </w:t>
            </w:r>
            <w:r w:rsidRPr="00DD2725">
              <w:rPr>
                <w:rFonts w:cstheme="minorHAnsi"/>
                <w:b/>
                <w:bCs/>
                <w:sz w:val="22"/>
                <w:szCs w:val="22"/>
              </w:rPr>
              <w:t>[13 minutes]</w:t>
            </w:r>
          </w:p>
          <w:p w14:paraId="715FDDF5" w14:textId="4D00D952" w:rsidR="00AD40F5" w:rsidRPr="00DD2725" w:rsidRDefault="00607893" w:rsidP="00FB79BB">
            <w:pPr>
              <w:pStyle w:val="ListParagraph"/>
              <w:numPr>
                <w:ilvl w:val="0"/>
                <w:numId w:val="24"/>
              </w:numPr>
              <w:spacing w:line="276" w:lineRule="auto"/>
              <w:rPr>
                <w:rFonts w:cstheme="minorHAnsi"/>
                <w:sz w:val="22"/>
                <w:szCs w:val="22"/>
              </w:rPr>
            </w:pPr>
            <w:r w:rsidRPr="00DD2725">
              <w:rPr>
                <w:rFonts w:cstheme="minorHAnsi"/>
                <w:sz w:val="22"/>
                <w:szCs w:val="22"/>
              </w:rPr>
              <w:t>Présentation activité 1</w:t>
            </w:r>
            <w:r w:rsidR="002E5574" w:rsidRPr="00DD2725">
              <w:rPr>
                <w:rFonts w:cstheme="minorHAnsi"/>
                <w:sz w:val="22"/>
                <w:szCs w:val="22"/>
              </w:rPr>
              <w:t> : correspondance avec cartons</w:t>
            </w:r>
            <w:r w:rsidR="000D49FA" w:rsidRPr="00DD2725">
              <w:rPr>
                <w:rFonts w:cstheme="minorHAnsi"/>
                <w:sz w:val="22"/>
                <w:szCs w:val="22"/>
              </w:rPr>
              <w:t xml:space="preserve"> </w:t>
            </w:r>
            <w:r w:rsidR="000D49FA" w:rsidRPr="00DD2725">
              <w:rPr>
                <w:rFonts w:cstheme="minorHAnsi"/>
                <w:b/>
                <w:bCs/>
                <w:sz w:val="22"/>
                <w:szCs w:val="22"/>
              </w:rPr>
              <w:t>[2 minutes]</w:t>
            </w:r>
          </w:p>
          <w:p w14:paraId="791A6FE9" w14:textId="4B44688A" w:rsidR="00AD40F5" w:rsidRPr="00DD2725" w:rsidRDefault="00607893" w:rsidP="00FB79BB">
            <w:pPr>
              <w:pStyle w:val="ListParagraph"/>
              <w:numPr>
                <w:ilvl w:val="0"/>
                <w:numId w:val="24"/>
              </w:numPr>
              <w:spacing w:line="276" w:lineRule="auto"/>
              <w:rPr>
                <w:rFonts w:cstheme="minorHAnsi"/>
                <w:sz w:val="22"/>
                <w:szCs w:val="22"/>
              </w:rPr>
            </w:pPr>
            <w:r w:rsidRPr="00DD2725">
              <w:rPr>
                <w:rFonts w:cstheme="minorHAnsi"/>
                <w:sz w:val="22"/>
                <w:szCs w:val="22"/>
              </w:rPr>
              <w:t>Activité de correspondance</w:t>
            </w:r>
            <w:r w:rsidR="008E3B10" w:rsidRPr="00DD2725">
              <w:rPr>
                <w:rFonts w:cstheme="minorHAnsi"/>
                <w:sz w:val="22"/>
                <w:szCs w:val="22"/>
              </w:rPr>
              <w:t xml:space="preserve"> avec cartons</w:t>
            </w:r>
            <w:r w:rsidRPr="00DD2725">
              <w:rPr>
                <w:rFonts w:cstheme="minorHAnsi"/>
                <w:sz w:val="22"/>
                <w:szCs w:val="22"/>
              </w:rPr>
              <w:t xml:space="preserve"> (Activité 1)</w:t>
            </w:r>
            <w:r w:rsidR="006568BA" w:rsidRPr="00DD2725">
              <w:rPr>
                <w:rFonts w:cstheme="minorHAnsi"/>
                <w:sz w:val="22"/>
                <w:szCs w:val="22"/>
              </w:rPr>
              <w:t xml:space="preserve"> </w:t>
            </w:r>
            <w:r w:rsidR="006568BA" w:rsidRPr="00DD2725">
              <w:rPr>
                <w:rFonts w:cstheme="minorHAnsi"/>
                <w:b/>
                <w:bCs/>
                <w:sz w:val="22"/>
                <w:szCs w:val="22"/>
              </w:rPr>
              <w:t>[1</w:t>
            </w:r>
            <w:r w:rsidR="00F8586A" w:rsidRPr="00DD2725">
              <w:rPr>
                <w:rFonts w:cstheme="minorHAnsi"/>
                <w:b/>
                <w:bCs/>
                <w:sz w:val="22"/>
                <w:szCs w:val="22"/>
              </w:rPr>
              <w:t>5</w:t>
            </w:r>
            <w:r w:rsidR="006568BA" w:rsidRPr="00DD2725">
              <w:rPr>
                <w:rFonts w:cstheme="minorHAnsi"/>
                <w:b/>
                <w:bCs/>
                <w:sz w:val="22"/>
                <w:szCs w:val="22"/>
              </w:rPr>
              <w:t xml:space="preserve"> minutes]</w:t>
            </w:r>
          </w:p>
          <w:p w14:paraId="320C3977" w14:textId="7F528A31" w:rsidR="00607893" w:rsidRPr="00DD2725" w:rsidRDefault="00607893" w:rsidP="00FB79BB">
            <w:pPr>
              <w:pStyle w:val="ListParagraph"/>
              <w:numPr>
                <w:ilvl w:val="0"/>
                <w:numId w:val="24"/>
              </w:numPr>
              <w:spacing w:line="276" w:lineRule="auto"/>
              <w:rPr>
                <w:rFonts w:cstheme="minorHAnsi"/>
                <w:sz w:val="22"/>
                <w:szCs w:val="22"/>
              </w:rPr>
            </w:pPr>
            <w:r w:rsidRPr="00DD2725">
              <w:rPr>
                <w:rFonts w:cstheme="minorHAnsi"/>
                <w:sz w:val="22"/>
                <w:szCs w:val="22"/>
              </w:rPr>
              <w:t>Présentation activité 2</w:t>
            </w:r>
            <w:r w:rsidR="008E3B10" w:rsidRPr="00DD2725">
              <w:rPr>
                <w:rFonts w:cstheme="minorHAnsi"/>
                <w:sz w:val="22"/>
                <w:szCs w:val="22"/>
              </w:rPr>
              <w:t> : manipulation d’un circuit</w:t>
            </w:r>
            <w:r w:rsidR="00700643" w:rsidRPr="00DD2725">
              <w:rPr>
                <w:rFonts w:cstheme="minorHAnsi"/>
                <w:sz w:val="22"/>
                <w:szCs w:val="22"/>
              </w:rPr>
              <w:t xml:space="preserve"> </w:t>
            </w:r>
            <w:r w:rsidR="00700643" w:rsidRPr="00DD2725">
              <w:rPr>
                <w:rFonts w:cstheme="minorHAnsi"/>
                <w:b/>
                <w:bCs/>
                <w:sz w:val="22"/>
                <w:szCs w:val="22"/>
              </w:rPr>
              <w:t>[2 minutes]</w:t>
            </w:r>
          </w:p>
          <w:p w14:paraId="3359C91A" w14:textId="760C3CF0" w:rsidR="00607893" w:rsidRPr="00DD2725" w:rsidRDefault="00607893" w:rsidP="00FB79BB">
            <w:pPr>
              <w:pStyle w:val="ListParagraph"/>
              <w:numPr>
                <w:ilvl w:val="0"/>
                <w:numId w:val="24"/>
              </w:numPr>
              <w:spacing w:line="276" w:lineRule="auto"/>
              <w:rPr>
                <w:rFonts w:cstheme="minorHAnsi"/>
                <w:sz w:val="22"/>
                <w:szCs w:val="22"/>
              </w:rPr>
            </w:pPr>
            <w:r w:rsidRPr="00DD2725">
              <w:rPr>
                <w:rFonts w:cstheme="minorHAnsi"/>
                <w:sz w:val="22"/>
                <w:szCs w:val="22"/>
              </w:rPr>
              <w:t xml:space="preserve">Activité de </w:t>
            </w:r>
            <w:r w:rsidR="008E3B10" w:rsidRPr="00DD2725">
              <w:rPr>
                <w:rFonts w:cstheme="minorHAnsi"/>
                <w:sz w:val="22"/>
                <w:szCs w:val="22"/>
              </w:rPr>
              <w:t xml:space="preserve">manipulation de </w:t>
            </w:r>
            <w:r w:rsidRPr="00DD2725">
              <w:rPr>
                <w:rFonts w:cstheme="minorHAnsi"/>
                <w:sz w:val="22"/>
                <w:szCs w:val="22"/>
              </w:rPr>
              <w:t>circuit (Activité 2)</w:t>
            </w:r>
            <w:r w:rsidR="006568BA" w:rsidRPr="00DD2725">
              <w:rPr>
                <w:rFonts w:cstheme="minorHAnsi"/>
                <w:sz w:val="22"/>
                <w:szCs w:val="22"/>
              </w:rPr>
              <w:t xml:space="preserve"> </w:t>
            </w:r>
            <w:r w:rsidR="006568BA" w:rsidRPr="00DD2725">
              <w:rPr>
                <w:rFonts w:cstheme="minorHAnsi"/>
                <w:b/>
                <w:bCs/>
                <w:sz w:val="22"/>
                <w:szCs w:val="22"/>
              </w:rPr>
              <w:t>[36 minutes]</w:t>
            </w:r>
          </w:p>
          <w:p w14:paraId="2C3BCFEF" w14:textId="65C55355" w:rsidR="00607893" w:rsidRPr="00DD2725" w:rsidRDefault="00D21060" w:rsidP="00FB79BB">
            <w:pPr>
              <w:pStyle w:val="ListParagraph"/>
              <w:numPr>
                <w:ilvl w:val="0"/>
                <w:numId w:val="24"/>
              </w:numPr>
              <w:spacing w:line="276" w:lineRule="auto"/>
              <w:rPr>
                <w:rFonts w:cstheme="minorHAnsi"/>
                <w:sz w:val="22"/>
                <w:szCs w:val="22"/>
              </w:rPr>
            </w:pPr>
            <w:r w:rsidRPr="00DD2725">
              <w:rPr>
                <w:rFonts w:cstheme="minorHAnsi"/>
                <w:sz w:val="22"/>
                <w:szCs w:val="22"/>
              </w:rPr>
              <w:t>Jeu-questionnaire</w:t>
            </w:r>
            <w:r w:rsidR="008A0581" w:rsidRPr="00DD2725">
              <w:rPr>
                <w:rFonts w:cstheme="minorHAnsi"/>
                <w:sz w:val="22"/>
                <w:szCs w:val="22"/>
              </w:rPr>
              <w:t xml:space="preserve"> de vérification </w:t>
            </w:r>
            <w:r w:rsidR="00AF587A" w:rsidRPr="00DD2725">
              <w:rPr>
                <w:rFonts w:cstheme="minorHAnsi"/>
                <w:sz w:val="22"/>
                <w:szCs w:val="22"/>
              </w:rPr>
              <w:t>et mot de la fin</w:t>
            </w:r>
            <w:r w:rsidR="003E26FA" w:rsidRPr="00DD2725">
              <w:rPr>
                <w:rFonts w:cstheme="minorHAnsi"/>
                <w:sz w:val="22"/>
                <w:szCs w:val="22"/>
              </w:rPr>
              <w:t xml:space="preserve"> </w:t>
            </w:r>
            <w:r w:rsidR="003E26FA" w:rsidRPr="00DD2725">
              <w:rPr>
                <w:rFonts w:cstheme="minorHAnsi"/>
                <w:b/>
                <w:bCs/>
                <w:sz w:val="22"/>
                <w:szCs w:val="22"/>
              </w:rPr>
              <w:t>[1</w:t>
            </w:r>
            <w:r w:rsidR="00F65E15" w:rsidRPr="00DD2725">
              <w:rPr>
                <w:rFonts w:cstheme="minorHAnsi"/>
                <w:b/>
                <w:bCs/>
                <w:sz w:val="22"/>
                <w:szCs w:val="22"/>
              </w:rPr>
              <w:t>0</w:t>
            </w:r>
            <w:r w:rsidR="003E26FA" w:rsidRPr="00DD2725">
              <w:rPr>
                <w:rFonts w:cstheme="minorHAnsi"/>
                <w:b/>
                <w:bCs/>
                <w:sz w:val="22"/>
                <w:szCs w:val="22"/>
              </w:rPr>
              <w:t xml:space="preserve"> minutes]</w:t>
            </w:r>
          </w:p>
          <w:p w14:paraId="0EA52E3C" w14:textId="0CD4399F" w:rsidR="002D4A35" w:rsidRPr="00DD2725" w:rsidRDefault="002D4A35" w:rsidP="00FB79BB">
            <w:pPr>
              <w:spacing w:line="276" w:lineRule="auto"/>
              <w:rPr>
                <w:rFonts w:cstheme="minorHAnsi"/>
                <w:sz w:val="22"/>
                <w:szCs w:val="22"/>
              </w:rPr>
            </w:pPr>
          </w:p>
          <w:p w14:paraId="33448242" w14:textId="3F4F6963" w:rsidR="005D4803" w:rsidRPr="00DD2725" w:rsidRDefault="00DD251F" w:rsidP="00580DEC">
            <w:pPr>
              <w:spacing w:line="276" w:lineRule="auto"/>
              <w:rPr>
                <w:rFonts w:cstheme="minorHAnsi"/>
                <w:sz w:val="22"/>
                <w:szCs w:val="22"/>
                <w:lang w:val="fr-CA"/>
              </w:rPr>
            </w:pPr>
            <w:r w:rsidRPr="00DD2725">
              <w:rPr>
                <w:rFonts w:cstheme="minorHAnsi"/>
                <w:sz w:val="22"/>
                <w:szCs w:val="22"/>
              </w:rPr>
              <w:t>N</w:t>
            </w:r>
            <w:r w:rsidR="002D4A35" w:rsidRPr="00DD2725">
              <w:rPr>
                <w:rFonts w:cstheme="minorHAnsi"/>
                <w:sz w:val="22"/>
                <w:szCs w:val="22"/>
              </w:rPr>
              <w:t xml:space="preserve">ous pensons </w:t>
            </w:r>
            <w:proofErr w:type="spellStart"/>
            <w:r w:rsidR="002D4A35" w:rsidRPr="00DD2725">
              <w:rPr>
                <w:rFonts w:cstheme="minorHAnsi"/>
                <w:sz w:val="22"/>
                <w:szCs w:val="22"/>
              </w:rPr>
              <w:t>qu</w:t>
            </w:r>
            <w:proofErr w:type="spellEnd"/>
            <w:r w:rsidR="002D4A35" w:rsidRPr="00DD2725">
              <w:rPr>
                <w:rFonts w:cstheme="minorHAnsi"/>
                <w:sz w:val="22"/>
                <w:szCs w:val="22"/>
                <w:lang w:val="fr-CA"/>
              </w:rPr>
              <w:t>’il est plus judicieux de faire le jeu de rappel de connaissances antérieures avant la présentation de la matière.</w:t>
            </w:r>
            <w:r w:rsidRPr="00DD2725">
              <w:rPr>
                <w:rFonts w:cstheme="minorHAnsi"/>
                <w:sz w:val="22"/>
                <w:szCs w:val="22"/>
                <w:lang w:val="fr-CA"/>
              </w:rPr>
              <w:t xml:space="preserve"> De ce fait, l’introduction contient la présentation de l’équipe (2 minutes) et la présentation de la matière (13 minutes) </w:t>
            </w:r>
            <w:r w:rsidR="00580DEC" w:rsidRPr="00DD2725">
              <w:rPr>
                <w:rFonts w:cstheme="minorHAnsi"/>
                <w:sz w:val="22"/>
                <w:szCs w:val="22"/>
                <w:lang w:val="fr-CA"/>
              </w:rPr>
              <w:t xml:space="preserve">pour </w:t>
            </w:r>
            <w:r w:rsidRPr="00DD2725">
              <w:rPr>
                <w:rFonts w:cstheme="minorHAnsi"/>
                <w:sz w:val="22"/>
                <w:szCs w:val="22"/>
                <w:lang w:val="fr-CA"/>
              </w:rPr>
              <w:t>15 minutes au total.</w:t>
            </w:r>
            <w:r w:rsidR="0078596C" w:rsidRPr="00DD2725">
              <w:rPr>
                <w:rFonts w:cstheme="minorHAnsi"/>
                <w:sz w:val="22"/>
                <w:szCs w:val="22"/>
                <w:lang w:val="fr-CA"/>
              </w:rPr>
              <w:t xml:space="preserve"> Le jeu de rappel de connaissance fait partie des 65 minutes</w:t>
            </w:r>
            <w:r w:rsidR="00580DEC" w:rsidRPr="00DD2725">
              <w:rPr>
                <w:rFonts w:cstheme="minorHAnsi"/>
                <w:sz w:val="22"/>
                <w:szCs w:val="22"/>
                <w:lang w:val="fr-CA"/>
              </w:rPr>
              <w:t>.</w:t>
            </w:r>
          </w:p>
        </w:tc>
      </w:tr>
      <w:tr w:rsidR="00D45792" w:rsidRPr="00DD2725" w14:paraId="2CBE6216" w14:textId="77777777" w:rsidTr="00580DEC">
        <w:trPr>
          <w:trHeight w:val="620"/>
        </w:trPr>
        <w:tc>
          <w:tcPr>
            <w:tcW w:w="2880" w:type="dxa"/>
            <w:vAlign w:val="center"/>
          </w:tcPr>
          <w:p w14:paraId="635BAD5E" w14:textId="77777777" w:rsidR="006B68D0" w:rsidRPr="00DD2725" w:rsidRDefault="0C05F554" w:rsidP="00FB79BB">
            <w:pPr>
              <w:pStyle w:val="ListParagraph"/>
              <w:numPr>
                <w:ilvl w:val="0"/>
                <w:numId w:val="3"/>
              </w:numPr>
              <w:spacing w:line="276" w:lineRule="auto"/>
              <w:rPr>
                <w:rFonts w:cstheme="minorHAnsi"/>
                <w:sz w:val="22"/>
                <w:szCs w:val="22"/>
                <w:lang w:val="fr-CA"/>
              </w:rPr>
            </w:pPr>
            <w:r w:rsidRPr="00DD2725">
              <w:rPr>
                <w:rFonts w:cstheme="minorHAnsi"/>
                <w:sz w:val="22"/>
                <w:szCs w:val="22"/>
                <w:lang w:val="fr-CA"/>
              </w:rPr>
              <w:lastRenderedPageBreak/>
              <w:t xml:space="preserve">Décrivez vos idées </w:t>
            </w:r>
            <w:r w:rsidR="00D20AB9" w:rsidRPr="00DD2725">
              <w:rPr>
                <w:rFonts w:cstheme="minorHAnsi"/>
                <w:sz w:val="22"/>
                <w:szCs w:val="22"/>
                <w:lang w:val="fr-CA"/>
              </w:rPr>
              <w:t xml:space="preserve">d’activités </w:t>
            </w:r>
            <w:r w:rsidRPr="00DD2725">
              <w:rPr>
                <w:rFonts w:cstheme="minorHAnsi"/>
                <w:sz w:val="22"/>
                <w:szCs w:val="22"/>
                <w:lang w:val="fr-CA"/>
              </w:rPr>
              <w:t>pour vulgariser les concepts scientifiques ou technologiques complexes à votre public cible.</w:t>
            </w:r>
          </w:p>
          <w:p w14:paraId="795E54CC" w14:textId="77777777" w:rsidR="006B68D0" w:rsidRPr="00DD2725" w:rsidRDefault="006B68D0" w:rsidP="00FB79BB">
            <w:pPr>
              <w:pStyle w:val="ListParagraph"/>
              <w:spacing w:line="276" w:lineRule="auto"/>
              <w:ind w:left="360"/>
              <w:rPr>
                <w:rFonts w:cstheme="minorHAnsi"/>
                <w:sz w:val="22"/>
                <w:szCs w:val="22"/>
                <w:lang w:val="fr-CA"/>
              </w:rPr>
            </w:pPr>
            <w:r w:rsidRPr="00DD2725">
              <w:rPr>
                <w:rFonts w:cstheme="minorHAnsi"/>
                <w:sz w:val="22"/>
                <w:szCs w:val="22"/>
                <w:lang w:val="fr-CA"/>
              </w:rPr>
              <w:t>Pour</w:t>
            </w:r>
            <w:r w:rsidR="0C05F554" w:rsidRPr="00DD2725">
              <w:rPr>
                <w:rFonts w:cstheme="minorHAnsi"/>
                <w:sz w:val="22"/>
                <w:szCs w:val="22"/>
                <w:lang w:val="fr-CA"/>
              </w:rPr>
              <w:t xml:space="preserve"> chaque idée d’activité, </w:t>
            </w:r>
          </w:p>
          <w:p w14:paraId="06112F19" w14:textId="77777777" w:rsidR="00E3654C" w:rsidRPr="00DD2725" w:rsidRDefault="00E3654C" w:rsidP="00FB79BB">
            <w:pPr>
              <w:pStyle w:val="ListParagraph"/>
              <w:numPr>
                <w:ilvl w:val="0"/>
                <w:numId w:val="23"/>
              </w:numPr>
              <w:spacing w:line="276" w:lineRule="auto"/>
              <w:rPr>
                <w:rFonts w:cstheme="minorHAnsi"/>
                <w:sz w:val="22"/>
                <w:szCs w:val="22"/>
                <w:lang w:val="fr-CA"/>
              </w:rPr>
            </w:pPr>
            <w:r w:rsidRPr="00DD2725">
              <w:rPr>
                <w:rFonts w:cstheme="minorHAnsi"/>
                <w:sz w:val="22"/>
                <w:szCs w:val="22"/>
                <w:lang w:val="fr-CA"/>
              </w:rPr>
              <w:t>Précisez l’objectif pédagogique ;</w:t>
            </w:r>
          </w:p>
          <w:p w14:paraId="7D19F4C3" w14:textId="7100BF44" w:rsidR="006B68D0" w:rsidRPr="00DD2725" w:rsidRDefault="00E3654C" w:rsidP="00FB79BB">
            <w:pPr>
              <w:pStyle w:val="ListParagraph"/>
              <w:numPr>
                <w:ilvl w:val="0"/>
                <w:numId w:val="23"/>
              </w:numPr>
              <w:spacing w:line="276" w:lineRule="auto"/>
              <w:rPr>
                <w:rFonts w:cstheme="minorHAnsi"/>
                <w:sz w:val="22"/>
                <w:szCs w:val="22"/>
                <w:lang w:val="fr-CA"/>
              </w:rPr>
            </w:pPr>
            <w:r w:rsidRPr="00DD2725">
              <w:rPr>
                <w:rFonts w:cstheme="minorHAnsi"/>
                <w:sz w:val="22"/>
                <w:szCs w:val="22"/>
                <w:lang w:val="fr-CA"/>
              </w:rPr>
              <w:t xml:space="preserve">Décrivez l’activité en prenant soin d’identifier </w:t>
            </w:r>
            <w:r w:rsidR="006B68D0" w:rsidRPr="00DD2725">
              <w:rPr>
                <w:rFonts w:cstheme="minorHAnsi"/>
                <w:sz w:val="22"/>
                <w:szCs w:val="22"/>
                <w:lang w:val="fr-CA"/>
              </w:rPr>
              <w:t xml:space="preserve">la stratégie pédagogique privilégiée (interactivité, enseignement magistral, jeu, expérimentation, etc.) </w:t>
            </w:r>
            <w:r w:rsidRPr="00DD2725">
              <w:rPr>
                <w:rFonts w:cstheme="minorHAnsi"/>
                <w:sz w:val="22"/>
                <w:szCs w:val="22"/>
                <w:lang w:val="fr-CA"/>
              </w:rPr>
              <w:t>et d’expliquer comment vous allez l’utiliser ;</w:t>
            </w:r>
          </w:p>
          <w:p w14:paraId="53810D66" w14:textId="53113B4C" w:rsidR="00D45792" w:rsidRPr="00DD2725" w:rsidDel="00535135" w:rsidRDefault="00E3654C" w:rsidP="00FB79BB">
            <w:pPr>
              <w:pStyle w:val="ListParagraph"/>
              <w:numPr>
                <w:ilvl w:val="0"/>
                <w:numId w:val="23"/>
              </w:numPr>
              <w:spacing w:line="276" w:lineRule="auto"/>
              <w:rPr>
                <w:rFonts w:cstheme="minorHAnsi"/>
                <w:sz w:val="22"/>
                <w:szCs w:val="22"/>
              </w:rPr>
            </w:pPr>
            <w:r w:rsidRPr="00DD2725">
              <w:rPr>
                <w:rFonts w:cstheme="minorHAnsi"/>
                <w:sz w:val="22"/>
                <w:szCs w:val="22"/>
              </w:rPr>
              <w:t>Expliquer comment ces choix sont liés aux théories de l’apprentissage vues en classe (béhaviorisme, cognitivisme, socioconstructivisme)</w:t>
            </w:r>
          </w:p>
        </w:tc>
        <w:tc>
          <w:tcPr>
            <w:tcW w:w="6516" w:type="dxa"/>
          </w:tcPr>
          <w:p w14:paraId="09C9513D" w14:textId="62F615ED" w:rsidR="002E5B51" w:rsidRPr="00DD2725" w:rsidRDefault="002E5B51" w:rsidP="00FB79BB">
            <w:pPr>
              <w:spacing w:line="276" w:lineRule="auto"/>
              <w:rPr>
                <w:rFonts w:cstheme="minorHAnsi"/>
                <w:sz w:val="22"/>
                <w:szCs w:val="22"/>
              </w:rPr>
            </w:pPr>
            <w:r w:rsidRPr="00DD2725">
              <w:rPr>
                <w:rFonts w:cstheme="minorHAnsi"/>
                <w:sz w:val="22"/>
                <w:szCs w:val="22"/>
              </w:rPr>
              <w:t>La durée total</w:t>
            </w:r>
            <w:r w:rsidR="00F05F29" w:rsidRPr="00DD2725">
              <w:rPr>
                <w:rFonts w:cstheme="minorHAnsi"/>
                <w:sz w:val="22"/>
                <w:szCs w:val="22"/>
              </w:rPr>
              <w:t>e</w:t>
            </w:r>
            <w:r w:rsidRPr="00DD2725">
              <w:rPr>
                <w:rFonts w:cstheme="minorHAnsi"/>
                <w:sz w:val="22"/>
                <w:szCs w:val="22"/>
              </w:rPr>
              <w:t xml:space="preserve"> de notre jeu et deux activités de vulgarisation scientifique </w:t>
            </w:r>
            <w:r w:rsidR="00656517" w:rsidRPr="00DD2725">
              <w:rPr>
                <w:rFonts w:cstheme="minorHAnsi"/>
                <w:sz w:val="22"/>
                <w:szCs w:val="22"/>
              </w:rPr>
              <w:t>son</w:t>
            </w:r>
            <w:r w:rsidRPr="00DD2725">
              <w:rPr>
                <w:rFonts w:cstheme="minorHAnsi"/>
                <w:sz w:val="22"/>
                <w:szCs w:val="22"/>
              </w:rPr>
              <w:t xml:space="preserve">t de </w:t>
            </w:r>
            <w:r w:rsidRPr="00DD2725">
              <w:rPr>
                <w:rFonts w:cstheme="minorHAnsi"/>
                <w:b/>
                <w:bCs/>
                <w:sz w:val="22"/>
                <w:szCs w:val="22"/>
              </w:rPr>
              <w:t>65 minutes</w:t>
            </w:r>
            <w:r w:rsidRPr="00DD2725">
              <w:rPr>
                <w:rFonts w:cstheme="minorHAnsi"/>
                <w:sz w:val="22"/>
                <w:szCs w:val="22"/>
              </w:rPr>
              <w:t xml:space="preserve">. </w:t>
            </w:r>
          </w:p>
          <w:p w14:paraId="274C9511" w14:textId="77777777" w:rsidR="002E5B51" w:rsidRPr="00DD2725" w:rsidRDefault="002E5B51" w:rsidP="00FB79BB">
            <w:pPr>
              <w:spacing w:line="276" w:lineRule="auto"/>
              <w:rPr>
                <w:rFonts w:cstheme="minorHAnsi"/>
                <w:sz w:val="22"/>
                <w:szCs w:val="22"/>
              </w:rPr>
            </w:pPr>
          </w:p>
          <w:p w14:paraId="2BCDE156" w14:textId="49212871" w:rsidR="00850A91" w:rsidRPr="00DD2725" w:rsidRDefault="00AD001D" w:rsidP="00FB79BB">
            <w:pPr>
              <w:pStyle w:val="ListParagraph"/>
              <w:numPr>
                <w:ilvl w:val="0"/>
                <w:numId w:val="23"/>
              </w:numPr>
              <w:spacing w:line="276" w:lineRule="auto"/>
              <w:rPr>
                <w:rFonts w:cstheme="minorHAnsi"/>
                <w:sz w:val="22"/>
                <w:szCs w:val="22"/>
              </w:rPr>
            </w:pPr>
            <w:r w:rsidRPr="00DD2725">
              <w:rPr>
                <w:rFonts w:cstheme="minorHAnsi"/>
                <w:sz w:val="22"/>
                <w:szCs w:val="22"/>
              </w:rPr>
              <w:t>Jeu</w:t>
            </w:r>
            <w:r w:rsidR="002D3E47" w:rsidRPr="00DD2725">
              <w:rPr>
                <w:rFonts w:cstheme="minorHAnsi"/>
                <w:sz w:val="22"/>
                <w:szCs w:val="22"/>
              </w:rPr>
              <w:t xml:space="preserve"> de rappel de connaissance</w:t>
            </w:r>
            <w:r w:rsidR="00650829" w:rsidRPr="00DD2725">
              <w:rPr>
                <w:rFonts w:cstheme="minorHAnsi"/>
                <w:sz w:val="22"/>
                <w:szCs w:val="22"/>
              </w:rPr>
              <w:t>s</w:t>
            </w:r>
            <w:r w:rsidRPr="00DD2725">
              <w:rPr>
                <w:rFonts w:cstheme="minorHAnsi"/>
                <w:sz w:val="22"/>
                <w:szCs w:val="22"/>
              </w:rPr>
              <w:t xml:space="preserve"> « opération troué</w:t>
            </w:r>
            <w:r w:rsidR="00B632AB" w:rsidRPr="00DD2725">
              <w:rPr>
                <w:rFonts w:cstheme="minorHAnsi"/>
                <w:sz w:val="22"/>
                <w:szCs w:val="22"/>
              </w:rPr>
              <w:t>e</w:t>
            </w:r>
            <w:r w:rsidRPr="00DD2725">
              <w:rPr>
                <w:rFonts w:cstheme="minorHAnsi"/>
                <w:sz w:val="22"/>
                <w:szCs w:val="22"/>
              </w:rPr>
              <w:t> »</w:t>
            </w:r>
          </w:p>
          <w:p w14:paraId="446D3BDB" w14:textId="77777777" w:rsidR="00AD001D" w:rsidRPr="00DD2725" w:rsidRDefault="00AD001D" w:rsidP="00FB79BB">
            <w:pPr>
              <w:spacing w:line="276" w:lineRule="auto"/>
              <w:rPr>
                <w:rFonts w:cstheme="minorHAnsi"/>
                <w:sz w:val="22"/>
                <w:szCs w:val="22"/>
              </w:rPr>
            </w:pPr>
          </w:p>
          <w:p w14:paraId="31405723" w14:textId="5CFE52F4" w:rsidR="00AD001D" w:rsidRPr="00DD2725" w:rsidRDefault="00AD001D" w:rsidP="00FB79BB">
            <w:pPr>
              <w:spacing w:line="276" w:lineRule="auto"/>
              <w:rPr>
                <w:rFonts w:cstheme="minorHAnsi"/>
                <w:sz w:val="22"/>
                <w:szCs w:val="22"/>
              </w:rPr>
            </w:pPr>
            <w:r w:rsidRPr="00DD2725">
              <w:rPr>
                <w:rFonts w:cstheme="minorHAnsi"/>
                <w:b/>
                <w:bCs/>
                <w:sz w:val="22"/>
                <w:szCs w:val="22"/>
              </w:rPr>
              <w:t>Objectif pédagogique</w:t>
            </w:r>
            <w:r w:rsidRPr="00DD2725">
              <w:rPr>
                <w:rFonts w:cstheme="minorHAnsi"/>
                <w:sz w:val="22"/>
                <w:szCs w:val="22"/>
              </w:rPr>
              <w:t xml:space="preserve"> : </w:t>
            </w:r>
            <w:r w:rsidR="000242B4" w:rsidRPr="00DD2725">
              <w:rPr>
                <w:rFonts w:cstheme="minorHAnsi"/>
                <w:sz w:val="22"/>
                <w:szCs w:val="22"/>
              </w:rPr>
              <w:t>Expliquer</w:t>
            </w:r>
            <w:r w:rsidR="001E441C" w:rsidRPr="00DD2725">
              <w:rPr>
                <w:rFonts w:cstheme="minorHAnsi"/>
                <w:sz w:val="22"/>
                <w:szCs w:val="22"/>
              </w:rPr>
              <w:t xml:space="preserve"> et rappeler</w:t>
            </w:r>
            <w:r w:rsidR="00C86F7D" w:rsidRPr="00DD2725">
              <w:rPr>
                <w:rFonts w:cstheme="minorHAnsi"/>
                <w:sz w:val="22"/>
                <w:szCs w:val="22"/>
              </w:rPr>
              <w:t xml:space="preserve"> les principes de l’addition et soustraction</w:t>
            </w:r>
            <w:r w:rsidR="00162905" w:rsidRPr="00DD2725">
              <w:rPr>
                <w:rFonts w:cstheme="minorHAnsi"/>
                <w:sz w:val="22"/>
                <w:szCs w:val="22"/>
              </w:rPr>
              <w:t>. V</w:t>
            </w:r>
            <w:r w:rsidR="00C86F7D" w:rsidRPr="00DD2725">
              <w:rPr>
                <w:rFonts w:cstheme="minorHAnsi"/>
                <w:sz w:val="22"/>
                <w:szCs w:val="22"/>
              </w:rPr>
              <w:t>alider la compréhension des valeurs positionnelles à travers un jeu.</w:t>
            </w:r>
          </w:p>
          <w:p w14:paraId="6E3724E4" w14:textId="3950006F" w:rsidR="00A642A5" w:rsidRPr="00DD2725" w:rsidRDefault="00B632AB" w:rsidP="00FB79BB">
            <w:pPr>
              <w:spacing w:line="276" w:lineRule="auto"/>
              <w:rPr>
                <w:rFonts w:cstheme="minorHAnsi"/>
                <w:sz w:val="22"/>
                <w:szCs w:val="22"/>
              </w:rPr>
            </w:pPr>
            <w:r w:rsidRPr="00DD2725">
              <w:rPr>
                <w:rFonts w:cstheme="minorHAnsi"/>
                <w:b/>
                <w:bCs/>
                <w:sz w:val="22"/>
                <w:szCs w:val="22"/>
              </w:rPr>
              <w:t>Description/Justification</w:t>
            </w:r>
            <w:r w:rsidRPr="00DD2725">
              <w:rPr>
                <w:rFonts w:cstheme="minorHAnsi"/>
                <w:sz w:val="22"/>
                <w:szCs w:val="22"/>
              </w:rPr>
              <w:t xml:space="preserve"> : </w:t>
            </w:r>
            <w:r w:rsidR="00F30BC3" w:rsidRPr="00DD2725">
              <w:rPr>
                <w:rFonts w:cstheme="minorHAnsi"/>
                <w:sz w:val="22"/>
                <w:szCs w:val="22"/>
              </w:rPr>
              <w:t>À la fin de la 2</w:t>
            </w:r>
            <w:r w:rsidR="00F30BC3" w:rsidRPr="00DD2725">
              <w:rPr>
                <w:rFonts w:cstheme="minorHAnsi"/>
                <w:sz w:val="22"/>
                <w:szCs w:val="22"/>
                <w:vertAlign w:val="superscript"/>
              </w:rPr>
              <w:t>e</w:t>
            </w:r>
            <w:r w:rsidR="00F30BC3" w:rsidRPr="00DD2725">
              <w:rPr>
                <w:rFonts w:cstheme="minorHAnsi"/>
                <w:sz w:val="22"/>
                <w:szCs w:val="22"/>
              </w:rPr>
              <w:t xml:space="preserve"> année de primaire, les élèves apprennent les opérations d’addition et soustraction. Afin de rafraichir leur mémoire, nous organisons un jeu de « opération trouée »</w:t>
            </w:r>
            <w:r w:rsidR="00CB77D8" w:rsidRPr="00DD2725">
              <w:rPr>
                <w:rFonts w:cstheme="minorHAnsi"/>
                <w:sz w:val="22"/>
                <w:szCs w:val="22"/>
              </w:rPr>
              <w:t xml:space="preserve"> en guise </w:t>
            </w:r>
            <w:r w:rsidR="00166A52" w:rsidRPr="00DD2725">
              <w:rPr>
                <w:rFonts w:cstheme="minorHAnsi"/>
                <w:sz w:val="22"/>
                <w:szCs w:val="22"/>
              </w:rPr>
              <w:t xml:space="preserve">de </w:t>
            </w:r>
            <w:r w:rsidR="00CB77D8" w:rsidRPr="00DD2725">
              <w:rPr>
                <w:rFonts w:cstheme="minorHAnsi"/>
                <w:sz w:val="22"/>
                <w:szCs w:val="22"/>
              </w:rPr>
              <w:t xml:space="preserve">mettre en pratique leurs connaissances mathématiques de base. Ce jeu consiste </w:t>
            </w:r>
            <w:r w:rsidR="00656517" w:rsidRPr="00DD2725">
              <w:rPr>
                <w:rFonts w:cstheme="minorHAnsi"/>
                <w:sz w:val="22"/>
                <w:szCs w:val="22"/>
              </w:rPr>
              <w:t xml:space="preserve">en </w:t>
            </w:r>
            <w:r w:rsidR="00CB77D8" w:rsidRPr="00DD2725">
              <w:rPr>
                <w:rFonts w:cstheme="minorHAnsi"/>
                <w:sz w:val="22"/>
                <w:szCs w:val="22"/>
              </w:rPr>
              <w:t>une série de 6 questions</w:t>
            </w:r>
            <w:r w:rsidR="00C1083C" w:rsidRPr="00DD2725">
              <w:rPr>
                <w:rFonts w:cstheme="minorHAnsi"/>
                <w:sz w:val="22"/>
                <w:szCs w:val="22"/>
              </w:rPr>
              <w:t xml:space="preserve"> </w:t>
            </w:r>
            <w:r w:rsidR="007E5655" w:rsidRPr="00DD2725">
              <w:rPr>
                <w:rFonts w:cstheme="minorHAnsi"/>
                <w:sz w:val="22"/>
                <w:szCs w:val="22"/>
              </w:rPr>
              <w:t xml:space="preserve">aux choix multiples </w:t>
            </w:r>
            <w:r w:rsidR="00AD7FE3" w:rsidRPr="00DD2725">
              <w:rPr>
                <w:rFonts w:cstheme="minorHAnsi"/>
                <w:sz w:val="22"/>
                <w:szCs w:val="22"/>
              </w:rPr>
              <w:t>sur</w:t>
            </w:r>
            <w:r w:rsidR="00C1083C" w:rsidRPr="00DD2725">
              <w:rPr>
                <w:rFonts w:cstheme="minorHAnsi"/>
                <w:sz w:val="22"/>
                <w:szCs w:val="22"/>
              </w:rPr>
              <w:t xml:space="preserve"> Power</w:t>
            </w:r>
            <w:r w:rsidR="00AD7FE3" w:rsidRPr="00DD2725">
              <w:rPr>
                <w:rFonts w:cstheme="minorHAnsi"/>
                <w:sz w:val="22"/>
                <w:szCs w:val="22"/>
              </w:rPr>
              <w:t>P</w:t>
            </w:r>
            <w:r w:rsidR="00C1083C" w:rsidRPr="00DD2725">
              <w:rPr>
                <w:rFonts w:cstheme="minorHAnsi"/>
                <w:sz w:val="22"/>
                <w:szCs w:val="22"/>
              </w:rPr>
              <w:t xml:space="preserve">oint </w:t>
            </w:r>
            <w:r w:rsidR="00CB77D8" w:rsidRPr="00DD2725">
              <w:rPr>
                <w:rFonts w:cstheme="minorHAnsi"/>
                <w:sz w:val="22"/>
                <w:szCs w:val="22"/>
              </w:rPr>
              <w:t>de la forme X + Y = Z.</w:t>
            </w:r>
            <w:r w:rsidR="00CC6316" w:rsidRPr="00DD2725">
              <w:rPr>
                <w:rFonts w:cstheme="minorHAnsi"/>
                <w:sz w:val="22"/>
                <w:szCs w:val="22"/>
              </w:rPr>
              <w:t xml:space="preserve"> </w:t>
            </w:r>
            <w:r w:rsidR="00AD7FE3" w:rsidRPr="00DD2725">
              <w:rPr>
                <w:rFonts w:cstheme="minorHAnsi"/>
                <w:sz w:val="22"/>
                <w:szCs w:val="22"/>
              </w:rPr>
              <w:t>Nous laisserons</w:t>
            </w:r>
            <w:r w:rsidR="00A118B2" w:rsidRPr="00DD2725">
              <w:rPr>
                <w:rFonts w:cstheme="minorHAnsi"/>
                <w:sz w:val="22"/>
                <w:szCs w:val="22"/>
              </w:rPr>
              <w:t xml:space="preserve"> 1 minute par question</w:t>
            </w:r>
            <w:r w:rsidR="00AD7FE3" w:rsidRPr="00DD2725">
              <w:rPr>
                <w:rFonts w:cstheme="minorHAnsi"/>
                <w:sz w:val="22"/>
                <w:szCs w:val="22"/>
              </w:rPr>
              <w:t xml:space="preserve"> aux élèves </w:t>
            </w:r>
            <w:r w:rsidR="00A118B2" w:rsidRPr="00DD2725">
              <w:rPr>
                <w:rFonts w:cstheme="minorHAnsi"/>
                <w:sz w:val="22"/>
                <w:szCs w:val="22"/>
              </w:rPr>
              <w:t xml:space="preserve">pour </w:t>
            </w:r>
            <w:r w:rsidR="00EA2321" w:rsidRPr="00DD2725">
              <w:rPr>
                <w:rFonts w:cstheme="minorHAnsi"/>
                <w:sz w:val="22"/>
                <w:szCs w:val="22"/>
              </w:rPr>
              <w:t>qu’ils résolvent</w:t>
            </w:r>
            <w:r w:rsidR="00A118B2" w:rsidRPr="00DD2725">
              <w:rPr>
                <w:rFonts w:cstheme="minorHAnsi"/>
                <w:sz w:val="22"/>
                <w:szCs w:val="22"/>
              </w:rPr>
              <w:t xml:space="preserve"> le problème et qu’ils </w:t>
            </w:r>
            <w:r w:rsidR="00AD7FE3" w:rsidRPr="00DD2725">
              <w:rPr>
                <w:rFonts w:cstheme="minorHAnsi"/>
                <w:sz w:val="22"/>
                <w:szCs w:val="22"/>
              </w:rPr>
              <w:t>écri</w:t>
            </w:r>
            <w:r w:rsidR="00A118B2" w:rsidRPr="00DD2725">
              <w:rPr>
                <w:rFonts w:cstheme="minorHAnsi"/>
                <w:sz w:val="22"/>
                <w:szCs w:val="22"/>
              </w:rPr>
              <w:t>vent</w:t>
            </w:r>
            <w:r w:rsidR="00AD7FE3" w:rsidRPr="00DD2725">
              <w:rPr>
                <w:rFonts w:cstheme="minorHAnsi"/>
                <w:sz w:val="22"/>
                <w:szCs w:val="22"/>
              </w:rPr>
              <w:t xml:space="preserve"> </w:t>
            </w:r>
            <w:r w:rsidR="007E5655" w:rsidRPr="00DD2725">
              <w:rPr>
                <w:rFonts w:cstheme="minorHAnsi"/>
                <w:sz w:val="22"/>
                <w:szCs w:val="22"/>
              </w:rPr>
              <w:t>leurs réponses</w:t>
            </w:r>
            <w:r w:rsidR="00AD7FE3" w:rsidRPr="00DD2725">
              <w:rPr>
                <w:rFonts w:cstheme="minorHAnsi"/>
                <w:sz w:val="22"/>
                <w:szCs w:val="22"/>
              </w:rPr>
              <w:t xml:space="preserve"> sur un bout de papier</w:t>
            </w:r>
            <w:r w:rsidR="007E5655" w:rsidRPr="00DD2725">
              <w:rPr>
                <w:rFonts w:cstheme="minorHAnsi"/>
                <w:sz w:val="22"/>
                <w:szCs w:val="22"/>
              </w:rPr>
              <w:t xml:space="preserve"> que nous leur donnerons. </w:t>
            </w:r>
            <w:r w:rsidR="00E3600C" w:rsidRPr="00DD2725">
              <w:rPr>
                <w:rFonts w:cstheme="minorHAnsi"/>
                <w:sz w:val="22"/>
                <w:szCs w:val="22"/>
              </w:rPr>
              <w:t xml:space="preserve">Nous accorderons 4 minutes pour fournir des explications après chaque question. </w:t>
            </w:r>
            <w:r w:rsidR="004D1B08" w:rsidRPr="00DD2725">
              <w:rPr>
                <w:rFonts w:cstheme="minorHAnsi"/>
                <w:sz w:val="22"/>
                <w:szCs w:val="22"/>
              </w:rPr>
              <w:t xml:space="preserve">La durée totale serait donc de 10 minutes. </w:t>
            </w:r>
            <w:r w:rsidR="00AD7FE3" w:rsidRPr="00DD2725">
              <w:rPr>
                <w:rFonts w:cstheme="minorHAnsi"/>
                <w:sz w:val="22"/>
                <w:szCs w:val="22"/>
              </w:rPr>
              <w:t>Nous afficherons 4 choix possibles de réponses</w:t>
            </w:r>
            <w:r w:rsidR="006E3405" w:rsidRPr="00DD2725">
              <w:rPr>
                <w:rFonts w:cstheme="minorHAnsi"/>
                <w:sz w:val="22"/>
                <w:szCs w:val="22"/>
              </w:rPr>
              <w:t xml:space="preserve"> sur le PowerPoint et les étudiants </w:t>
            </w:r>
            <w:r w:rsidR="00166A52" w:rsidRPr="00DD2725">
              <w:rPr>
                <w:rFonts w:cstheme="minorHAnsi"/>
                <w:sz w:val="22"/>
                <w:szCs w:val="22"/>
              </w:rPr>
              <w:t>noteront</w:t>
            </w:r>
            <w:r w:rsidR="006E3405" w:rsidRPr="00DD2725">
              <w:rPr>
                <w:rFonts w:cstheme="minorHAnsi"/>
                <w:sz w:val="22"/>
                <w:szCs w:val="22"/>
              </w:rPr>
              <w:t xml:space="preserve"> leurs réponses qu’ils </w:t>
            </w:r>
            <w:r w:rsidR="00166A52" w:rsidRPr="00DD2725">
              <w:rPr>
                <w:rFonts w:cstheme="minorHAnsi"/>
                <w:sz w:val="22"/>
                <w:szCs w:val="22"/>
              </w:rPr>
              <w:t>jugeront</w:t>
            </w:r>
            <w:r w:rsidR="006E3405" w:rsidRPr="00DD2725">
              <w:rPr>
                <w:rFonts w:cstheme="minorHAnsi"/>
                <w:sz w:val="22"/>
                <w:szCs w:val="22"/>
              </w:rPr>
              <w:t xml:space="preserve"> approprié</w:t>
            </w:r>
            <w:r w:rsidR="00656517" w:rsidRPr="00DD2725">
              <w:rPr>
                <w:rFonts w:cstheme="minorHAnsi"/>
                <w:sz w:val="22"/>
                <w:szCs w:val="22"/>
              </w:rPr>
              <w:t>e</w:t>
            </w:r>
            <w:r w:rsidR="006E3405" w:rsidRPr="00DD2725">
              <w:rPr>
                <w:rFonts w:cstheme="minorHAnsi"/>
                <w:sz w:val="22"/>
                <w:szCs w:val="22"/>
              </w:rPr>
              <w:t>s sur le papier.</w:t>
            </w:r>
            <w:r w:rsidR="00AD7FE3" w:rsidRPr="00DD2725">
              <w:rPr>
                <w:rFonts w:cstheme="minorHAnsi"/>
                <w:sz w:val="22"/>
                <w:szCs w:val="22"/>
              </w:rPr>
              <w:t xml:space="preserve"> </w:t>
            </w:r>
            <w:r w:rsidR="006E3405" w:rsidRPr="00DD2725">
              <w:rPr>
                <w:rFonts w:cstheme="minorHAnsi"/>
                <w:sz w:val="22"/>
                <w:szCs w:val="22"/>
              </w:rPr>
              <w:t xml:space="preserve">Nous demanderons aux élèves qui ont fait les choix a), b), c) et d) de lever leurs mains à tour de rôle pour maximiser la participation de tout le monde. </w:t>
            </w:r>
            <w:r w:rsidR="00CC6316" w:rsidRPr="00DD2725">
              <w:rPr>
                <w:rFonts w:cstheme="minorHAnsi"/>
                <w:sz w:val="22"/>
                <w:szCs w:val="22"/>
              </w:rPr>
              <w:t xml:space="preserve">Dans </w:t>
            </w:r>
            <w:r w:rsidR="00407245" w:rsidRPr="00DD2725">
              <w:rPr>
                <w:rFonts w:cstheme="minorHAnsi"/>
                <w:sz w:val="22"/>
                <w:szCs w:val="22"/>
              </w:rPr>
              <w:t>la formulation des questions</w:t>
            </w:r>
            <w:r w:rsidR="00CC6316" w:rsidRPr="00DD2725">
              <w:rPr>
                <w:rFonts w:cstheme="minorHAnsi"/>
                <w:sz w:val="22"/>
                <w:szCs w:val="22"/>
              </w:rPr>
              <w:t>, nous cacherons soit les variables X, Y ou Z pour que les élèves fassent l’opération demandé</w:t>
            </w:r>
            <w:r w:rsidR="00451766" w:rsidRPr="00DD2725">
              <w:rPr>
                <w:rFonts w:cstheme="minorHAnsi"/>
                <w:sz w:val="22"/>
                <w:szCs w:val="22"/>
              </w:rPr>
              <w:t>e</w:t>
            </w:r>
            <w:r w:rsidR="00CC6316" w:rsidRPr="00DD2725">
              <w:rPr>
                <w:rFonts w:cstheme="minorHAnsi"/>
                <w:sz w:val="22"/>
                <w:szCs w:val="22"/>
              </w:rPr>
              <w:t xml:space="preserve">, ou bien </w:t>
            </w:r>
            <w:r w:rsidR="00686B9D" w:rsidRPr="00DD2725">
              <w:rPr>
                <w:rFonts w:cstheme="minorHAnsi"/>
                <w:sz w:val="22"/>
                <w:szCs w:val="22"/>
              </w:rPr>
              <w:t xml:space="preserve">nous </w:t>
            </w:r>
            <w:r w:rsidR="00451766" w:rsidRPr="00DD2725">
              <w:rPr>
                <w:rFonts w:cstheme="minorHAnsi"/>
                <w:sz w:val="22"/>
                <w:szCs w:val="22"/>
              </w:rPr>
              <w:t>cacher</w:t>
            </w:r>
            <w:r w:rsidR="00686B9D" w:rsidRPr="00DD2725">
              <w:rPr>
                <w:rFonts w:cstheme="minorHAnsi"/>
                <w:sz w:val="22"/>
                <w:szCs w:val="22"/>
              </w:rPr>
              <w:t>ons</w:t>
            </w:r>
            <w:r w:rsidR="00CC6316" w:rsidRPr="00DD2725">
              <w:rPr>
                <w:rFonts w:cstheme="minorHAnsi"/>
                <w:sz w:val="22"/>
                <w:szCs w:val="22"/>
              </w:rPr>
              <w:t xml:space="preserve"> l’opérateur pour que les élèves </w:t>
            </w:r>
            <w:r w:rsidR="00D865E7" w:rsidRPr="00DD2725">
              <w:rPr>
                <w:rFonts w:cstheme="minorHAnsi"/>
                <w:sz w:val="22"/>
                <w:szCs w:val="22"/>
              </w:rPr>
              <w:t>devinent</w:t>
            </w:r>
            <w:r w:rsidR="00CC6316" w:rsidRPr="00DD2725">
              <w:rPr>
                <w:rFonts w:cstheme="minorHAnsi"/>
                <w:sz w:val="22"/>
                <w:szCs w:val="22"/>
              </w:rPr>
              <w:t xml:space="preserve"> quelle opération (addition ou soustraction) devrait </w:t>
            </w:r>
            <w:r w:rsidR="00686B9D" w:rsidRPr="00DD2725">
              <w:rPr>
                <w:rFonts w:cstheme="minorHAnsi"/>
                <w:sz w:val="22"/>
                <w:szCs w:val="22"/>
              </w:rPr>
              <w:t xml:space="preserve">être </w:t>
            </w:r>
            <w:r w:rsidR="00CC6316" w:rsidRPr="00DD2725">
              <w:rPr>
                <w:rFonts w:cstheme="minorHAnsi"/>
                <w:sz w:val="22"/>
                <w:szCs w:val="22"/>
              </w:rPr>
              <w:t>appliqu</w:t>
            </w:r>
            <w:r w:rsidR="00686B9D" w:rsidRPr="00DD2725">
              <w:rPr>
                <w:rFonts w:cstheme="minorHAnsi"/>
                <w:sz w:val="22"/>
                <w:szCs w:val="22"/>
              </w:rPr>
              <w:t>ée</w:t>
            </w:r>
            <w:r w:rsidR="00CC6316" w:rsidRPr="00DD2725">
              <w:rPr>
                <w:rFonts w:cstheme="minorHAnsi"/>
                <w:sz w:val="22"/>
                <w:szCs w:val="22"/>
              </w:rPr>
              <w:t>.</w:t>
            </w:r>
            <w:r w:rsidR="00491215" w:rsidRPr="00DD2725">
              <w:rPr>
                <w:rFonts w:cstheme="minorHAnsi"/>
                <w:sz w:val="22"/>
                <w:szCs w:val="22"/>
              </w:rPr>
              <w:t xml:space="preserve"> Ce jeu permet</w:t>
            </w:r>
            <w:r w:rsidR="000D5C83" w:rsidRPr="00DD2725">
              <w:rPr>
                <w:rFonts w:cstheme="minorHAnsi"/>
                <w:sz w:val="22"/>
                <w:szCs w:val="22"/>
              </w:rPr>
              <w:t>tra</w:t>
            </w:r>
            <w:r w:rsidR="00491215" w:rsidRPr="00DD2725">
              <w:rPr>
                <w:rFonts w:cstheme="minorHAnsi"/>
                <w:sz w:val="22"/>
                <w:szCs w:val="22"/>
              </w:rPr>
              <w:t xml:space="preserve"> aux élèves de pratiquer </w:t>
            </w:r>
            <w:r w:rsidR="00871942" w:rsidRPr="00DD2725">
              <w:rPr>
                <w:rFonts w:cstheme="minorHAnsi"/>
                <w:sz w:val="22"/>
                <w:szCs w:val="22"/>
              </w:rPr>
              <w:t>leurs prouesses opérationnelles</w:t>
            </w:r>
            <w:r w:rsidR="00491215" w:rsidRPr="00DD2725">
              <w:rPr>
                <w:rFonts w:cstheme="minorHAnsi"/>
                <w:sz w:val="22"/>
                <w:szCs w:val="22"/>
              </w:rPr>
              <w:t xml:space="preserve"> </w:t>
            </w:r>
            <w:r w:rsidR="00686B9D" w:rsidRPr="00DD2725">
              <w:rPr>
                <w:rFonts w:cstheme="minorHAnsi"/>
                <w:sz w:val="22"/>
                <w:szCs w:val="22"/>
              </w:rPr>
              <w:t>et</w:t>
            </w:r>
            <w:r w:rsidR="00491215" w:rsidRPr="00DD2725">
              <w:rPr>
                <w:rFonts w:cstheme="minorHAnsi"/>
                <w:sz w:val="22"/>
                <w:szCs w:val="22"/>
              </w:rPr>
              <w:t xml:space="preserve"> rafraichi</w:t>
            </w:r>
            <w:r w:rsidR="00C8368A" w:rsidRPr="00DD2725">
              <w:rPr>
                <w:rFonts w:cstheme="minorHAnsi"/>
                <w:sz w:val="22"/>
                <w:szCs w:val="22"/>
              </w:rPr>
              <w:t>ra</w:t>
            </w:r>
            <w:r w:rsidR="00491215" w:rsidRPr="00DD2725">
              <w:rPr>
                <w:rFonts w:cstheme="minorHAnsi"/>
                <w:sz w:val="22"/>
                <w:szCs w:val="22"/>
              </w:rPr>
              <w:t xml:space="preserve"> également leur mémoire sur la valeur positionnelle.</w:t>
            </w:r>
            <w:r w:rsidR="00871942" w:rsidRPr="00DD2725">
              <w:rPr>
                <w:rFonts w:cstheme="minorHAnsi"/>
                <w:sz w:val="22"/>
                <w:szCs w:val="22"/>
              </w:rPr>
              <w:t xml:space="preserve"> </w:t>
            </w:r>
            <w:r w:rsidR="0091189C" w:rsidRPr="00DD2725">
              <w:rPr>
                <w:rFonts w:cstheme="minorHAnsi"/>
                <w:sz w:val="22"/>
                <w:szCs w:val="22"/>
              </w:rPr>
              <w:t xml:space="preserve">Par exemple, une question pourrait ressembler à </w:t>
            </w:r>
            <w:r w:rsidR="00F57A5F" w:rsidRPr="00DD2725">
              <w:rPr>
                <w:rFonts w:cstheme="minorHAnsi"/>
                <w:sz w:val="22"/>
                <w:szCs w:val="22"/>
              </w:rPr>
              <w:t xml:space="preserve">52 </w:t>
            </w:r>
            <w:r w:rsidR="00596325" w:rsidRPr="00DD2725">
              <w:rPr>
                <w:rFonts w:cstheme="minorHAnsi"/>
                <w:sz w:val="22"/>
                <w:szCs w:val="22"/>
              </w:rPr>
              <w:t>- _</w:t>
            </w:r>
            <w:r w:rsidR="00F57A5F" w:rsidRPr="00DD2725">
              <w:rPr>
                <w:rFonts w:cstheme="minorHAnsi"/>
                <w:sz w:val="22"/>
                <w:szCs w:val="22"/>
              </w:rPr>
              <w:t xml:space="preserve"> = 40. </w:t>
            </w:r>
            <w:r w:rsidR="006B4705" w:rsidRPr="00DD2725">
              <w:rPr>
                <w:rFonts w:cstheme="minorHAnsi"/>
                <w:sz w:val="22"/>
                <w:szCs w:val="22"/>
              </w:rPr>
              <w:t>Les choix possibles pourraient être a) 10, b) 20, c) 12, d) 13</w:t>
            </w:r>
            <w:r w:rsidR="004F1F68" w:rsidRPr="00DD2725">
              <w:rPr>
                <w:rFonts w:cstheme="minorHAnsi"/>
                <w:sz w:val="22"/>
                <w:szCs w:val="22"/>
              </w:rPr>
              <w:t>. Dans ce cas, la réponse est C.</w:t>
            </w:r>
          </w:p>
          <w:p w14:paraId="3C98D591" w14:textId="42363868" w:rsidR="00AD001D" w:rsidRPr="00DD2725" w:rsidRDefault="005A4285" w:rsidP="00FB79BB">
            <w:pPr>
              <w:spacing w:line="276" w:lineRule="auto"/>
              <w:rPr>
                <w:rFonts w:cstheme="minorHAnsi"/>
                <w:b/>
                <w:bCs/>
                <w:sz w:val="22"/>
                <w:szCs w:val="22"/>
                <w:lang w:val="fr-CA"/>
              </w:rPr>
            </w:pPr>
            <w:r w:rsidRPr="00DD2725">
              <w:rPr>
                <w:rFonts w:cstheme="minorHAnsi"/>
                <w:b/>
                <w:bCs/>
                <w:sz w:val="22"/>
                <w:szCs w:val="22"/>
                <w:lang w:val="fr-CA"/>
              </w:rPr>
              <w:t>[10 minutes]</w:t>
            </w:r>
          </w:p>
          <w:p w14:paraId="45054C28" w14:textId="77777777" w:rsidR="00B77D6C" w:rsidRPr="00DD2725" w:rsidRDefault="00B77D6C" w:rsidP="00FB79BB">
            <w:pPr>
              <w:spacing w:line="276" w:lineRule="auto"/>
              <w:rPr>
                <w:rFonts w:cstheme="minorHAnsi"/>
                <w:b/>
                <w:bCs/>
                <w:sz w:val="22"/>
                <w:szCs w:val="22"/>
                <w:lang w:val="fr-CA"/>
              </w:rPr>
            </w:pPr>
          </w:p>
          <w:p w14:paraId="08CFCEA4" w14:textId="73870A27" w:rsidR="00B77D6C" w:rsidRPr="00DD2725" w:rsidRDefault="00B77D6C" w:rsidP="00FB79BB">
            <w:pPr>
              <w:spacing w:line="276" w:lineRule="auto"/>
              <w:rPr>
                <w:rFonts w:cstheme="minorHAnsi"/>
                <w:sz w:val="22"/>
                <w:szCs w:val="22"/>
                <w:lang w:val="fr-CA"/>
              </w:rPr>
            </w:pPr>
            <w:r w:rsidRPr="00DD2725">
              <w:rPr>
                <w:rFonts w:cstheme="minorHAnsi"/>
                <w:sz w:val="22"/>
                <w:szCs w:val="22"/>
                <w:lang w:val="fr-CA"/>
              </w:rPr>
              <w:t>Après avoir fait ce</w:t>
            </w:r>
            <w:r w:rsidR="00580F8B" w:rsidRPr="00DD2725">
              <w:rPr>
                <w:rFonts w:cstheme="minorHAnsi"/>
                <w:sz w:val="22"/>
                <w:szCs w:val="22"/>
                <w:lang w:val="fr-CA"/>
              </w:rPr>
              <w:t xml:space="preserve"> jeu</w:t>
            </w:r>
            <w:r w:rsidRPr="00DD2725">
              <w:rPr>
                <w:rFonts w:cstheme="minorHAnsi"/>
                <w:sz w:val="22"/>
                <w:szCs w:val="22"/>
                <w:lang w:val="fr-CA"/>
              </w:rPr>
              <w:t>, nous allons introduire les concepts de conversion de nombre en binaire et vice versa.</w:t>
            </w:r>
            <w:r w:rsidR="00AA4E0E" w:rsidRPr="00DD2725">
              <w:rPr>
                <w:rFonts w:cstheme="minorHAnsi"/>
                <w:sz w:val="22"/>
                <w:szCs w:val="22"/>
                <w:lang w:val="fr-CA"/>
              </w:rPr>
              <w:t xml:space="preserve"> </w:t>
            </w:r>
            <w:r w:rsidR="00D547C8" w:rsidRPr="00DD2725">
              <w:rPr>
                <w:rFonts w:cstheme="minorHAnsi"/>
                <w:sz w:val="22"/>
                <w:szCs w:val="22"/>
                <w:lang w:val="fr-CA"/>
              </w:rPr>
              <w:t>À la suite de</w:t>
            </w:r>
            <w:r w:rsidR="00AA4E0E" w:rsidRPr="00DD2725">
              <w:rPr>
                <w:rFonts w:cstheme="minorHAnsi"/>
                <w:sz w:val="22"/>
                <w:szCs w:val="22"/>
                <w:lang w:val="fr-CA"/>
              </w:rPr>
              <w:t xml:space="preserve"> cette explication, nous allons effectuer une activité pour mettre en </w:t>
            </w:r>
            <w:r w:rsidR="00D547C8" w:rsidRPr="00DD2725">
              <w:rPr>
                <w:rFonts w:cstheme="minorHAnsi"/>
                <w:sz w:val="22"/>
                <w:szCs w:val="22"/>
                <w:lang w:val="fr-CA"/>
              </w:rPr>
              <w:t>œuvre</w:t>
            </w:r>
            <w:r w:rsidR="00AA4E0E" w:rsidRPr="00DD2725">
              <w:rPr>
                <w:rFonts w:cstheme="minorHAnsi"/>
                <w:sz w:val="22"/>
                <w:szCs w:val="22"/>
                <w:lang w:val="fr-CA"/>
              </w:rPr>
              <w:t xml:space="preserve"> leurs nouvelles connaissances</w:t>
            </w:r>
            <w:r w:rsidR="004E4FE5" w:rsidRPr="00DD2725">
              <w:rPr>
                <w:rFonts w:cstheme="minorHAnsi"/>
                <w:sz w:val="22"/>
                <w:szCs w:val="22"/>
                <w:lang w:val="fr-CA"/>
              </w:rPr>
              <w:t xml:space="preserve"> acquises.</w:t>
            </w:r>
          </w:p>
          <w:p w14:paraId="2D8231D9" w14:textId="77777777" w:rsidR="007A5785" w:rsidRPr="00DD2725" w:rsidRDefault="007A5785" w:rsidP="007A5785">
            <w:pPr>
              <w:spacing w:line="276" w:lineRule="auto"/>
              <w:rPr>
                <w:rFonts w:cstheme="minorHAnsi"/>
                <w:sz w:val="22"/>
                <w:szCs w:val="22"/>
              </w:rPr>
            </w:pPr>
          </w:p>
          <w:p w14:paraId="1FCC84FE" w14:textId="77777777" w:rsidR="000A3218" w:rsidRPr="00DD2725" w:rsidRDefault="000A3218" w:rsidP="00FB79BB">
            <w:pPr>
              <w:spacing w:line="276" w:lineRule="auto"/>
              <w:rPr>
                <w:rFonts w:cstheme="minorHAnsi"/>
                <w:sz w:val="22"/>
                <w:szCs w:val="22"/>
              </w:rPr>
            </w:pPr>
          </w:p>
          <w:p w14:paraId="5773F5FB" w14:textId="77777777" w:rsidR="007A5785" w:rsidRPr="00DD2725" w:rsidRDefault="007A5785" w:rsidP="007A5785">
            <w:pPr>
              <w:spacing w:line="276" w:lineRule="auto"/>
              <w:rPr>
                <w:rFonts w:cstheme="minorHAnsi"/>
                <w:sz w:val="22"/>
                <w:szCs w:val="22"/>
              </w:rPr>
            </w:pPr>
          </w:p>
          <w:p w14:paraId="5C6482CA" w14:textId="77777777" w:rsidR="007A5785" w:rsidRPr="00DD2725" w:rsidRDefault="007A5785" w:rsidP="007A5785">
            <w:pPr>
              <w:spacing w:line="276" w:lineRule="auto"/>
              <w:rPr>
                <w:rFonts w:cstheme="minorHAnsi"/>
                <w:sz w:val="22"/>
                <w:szCs w:val="22"/>
              </w:rPr>
            </w:pPr>
          </w:p>
          <w:p w14:paraId="09E9876C" w14:textId="39F73978" w:rsidR="007A5785" w:rsidRPr="00DD2725" w:rsidRDefault="007A5785" w:rsidP="007A5785">
            <w:pPr>
              <w:pStyle w:val="ListParagraph"/>
              <w:numPr>
                <w:ilvl w:val="0"/>
                <w:numId w:val="23"/>
              </w:numPr>
              <w:spacing w:line="276" w:lineRule="auto"/>
              <w:rPr>
                <w:rFonts w:cstheme="minorHAnsi"/>
                <w:sz w:val="22"/>
                <w:szCs w:val="22"/>
              </w:rPr>
            </w:pPr>
            <w:r w:rsidRPr="00DD2725">
              <w:rPr>
                <w:rFonts w:cstheme="minorHAnsi"/>
                <w:sz w:val="22"/>
                <w:szCs w:val="22"/>
              </w:rPr>
              <w:lastRenderedPageBreak/>
              <w:t>Activité de correspondance avec cartons</w:t>
            </w:r>
          </w:p>
          <w:p w14:paraId="33DB94D5" w14:textId="77777777" w:rsidR="007A5785" w:rsidRPr="00DD2725" w:rsidRDefault="007A5785" w:rsidP="00FB79BB">
            <w:pPr>
              <w:spacing w:line="276" w:lineRule="auto"/>
              <w:rPr>
                <w:rFonts w:cstheme="minorHAnsi"/>
                <w:b/>
                <w:bCs/>
                <w:sz w:val="22"/>
                <w:szCs w:val="22"/>
              </w:rPr>
            </w:pPr>
          </w:p>
          <w:p w14:paraId="02AD7A65" w14:textId="15713A70" w:rsidR="000A3218" w:rsidRPr="00DD2725" w:rsidRDefault="00375DF0" w:rsidP="00FB79BB">
            <w:pPr>
              <w:spacing w:line="276" w:lineRule="auto"/>
              <w:rPr>
                <w:rFonts w:cstheme="minorHAnsi"/>
                <w:sz w:val="22"/>
                <w:szCs w:val="22"/>
                <w:lang w:val="fr-CA"/>
              </w:rPr>
            </w:pPr>
            <w:r w:rsidRPr="00DD2725">
              <w:rPr>
                <w:rFonts w:cstheme="minorHAnsi"/>
                <w:b/>
                <w:bCs/>
                <w:sz w:val="22"/>
                <w:szCs w:val="22"/>
              </w:rPr>
              <w:t>Objectif pédagogique</w:t>
            </w:r>
            <w:r w:rsidRPr="00DD2725">
              <w:rPr>
                <w:rFonts w:cstheme="minorHAnsi"/>
                <w:sz w:val="22"/>
                <w:szCs w:val="22"/>
              </w:rPr>
              <w:t> </w:t>
            </w:r>
            <w:r w:rsidR="00C54A34" w:rsidRPr="00DD2725">
              <w:rPr>
                <w:rFonts w:cstheme="minorHAnsi"/>
                <w:sz w:val="22"/>
                <w:szCs w:val="22"/>
                <w:lang w:val="fr-CA"/>
              </w:rPr>
              <w:t>:</w:t>
            </w:r>
            <w:r w:rsidR="00D547C8" w:rsidRPr="00DD2725">
              <w:rPr>
                <w:rFonts w:cstheme="minorHAnsi"/>
                <w:sz w:val="22"/>
                <w:szCs w:val="22"/>
                <w:lang w:val="fr-CA"/>
              </w:rPr>
              <w:t xml:space="preserve"> </w:t>
            </w:r>
            <w:r w:rsidR="00C54602" w:rsidRPr="00DD2725">
              <w:rPr>
                <w:rFonts w:cstheme="minorHAnsi"/>
                <w:sz w:val="22"/>
                <w:szCs w:val="22"/>
                <w:lang w:val="fr-CA"/>
              </w:rPr>
              <w:t xml:space="preserve">Expliquer les principes de conversion </w:t>
            </w:r>
            <w:r w:rsidR="004F7DD8" w:rsidRPr="00DD2725">
              <w:rPr>
                <w:rFonts w:cstheme="minorHAnsi"/>
                <w:sz w:val="22"/>
                <w:szCs w:val="22"/>
                <w:lang w:val="fr-CA"/>
              </w:rPr>
              <w:t>de nombre en binaire et vice versa</w:t>
            </w:r>
            <w:r w:rsidR="00A44B10" w:rsidRPr="00DD2725">
              <w:rPr>
                <w:rFonts w:cstheme="minorHAnsi"/>
                <w:sz w:val="22"/>
                <w:szCs w:val="22"/>
                <w:lang w:val="fr-CA"/>
              </w:rPr>
              <w:t xml:space="preserve"> via une activité de cartons</w:t>
            </w:r>
            <w:r w:rsidR="00A0288D" w:rsidRPr="00DD2725">
              <w:rPr>
                <w:rFonts w:cstheme="minorHAnsi"/>
                <w:sz w:val="22"/>
                <w:szCs w:val="22"/>
                <w:lang w:val="fr-CA"/>
              </w:rPr>
              <w:t>.</w:t>
            </w:r>
          </w:p>
          <w:p w14:paraId="46BCA801" w14:textId="77777777" w:rsidR="000A3218" w:rsidRPr="00DD2725" w:rsidRDefault="000A3218" w:rsidP="00FB79BB">
            <w:pPr>
              <w:spacing w:line="276" w:lineRule="auto"/>
              <w:rPr>
                <w:rFonts w:cstheme="minorHAnsi"/>
                <w:sz w:val="22"/>
                <w:szCs w:val="22"/>
              </w:rPr>
            </w:pPr>
          </w:p>
          <w:p w14:paraId="54BE4BC2" w14:textId="6614610B" w:rsidR="0036479F" w:rsidRPr="00DD2725" w:rsidRDefault="0036479F" w:rsidP="00FB79BB">
            <w:pPr>
              <w:spacing w:line="276" w:lineRule="auto"/>
              <w:rPr>
                <w:rFonts w:cstheme="minorHAnsi"/>
                <w:sz w:val="22"/>
                <w:szCs w:val="22"/>
                <w:lang w:val="fr-CA"/>
              </w:rPr>
            </w:pPr>
            <w:r w:rsidRPr="00DD2725">
              <w:rPr>
                <w:rFonts w:cstheme="minorHAnsi"/>
                <w:b/>
                <w:bCs/>
                <w:sz w:val="22"/>
                <w:szCs w:val="22"/>
              </w:rPr>
              <w:t>Description/Justification</w:t>
            </w:r>
            <w:r w:rsidRPr="00DD2725">
              <w:rPr>
                <w:rFonts w:cstheme="minorHAnsi"/>
                <w:sz w:val="22"/>
                <w:szCs w:val="22"/>
              </w:rPr>
              <w:t> : Afin de valider préliminairement leurs compréhensions</w:t>
            </w:r>
            <w:r w:rsidR="003534A0" w:rsidRPr="00DD2725">
              <w:rPr>
                <w:rFonts w:cstheme="minorHAnsi"/>
                <w:sz w:val="22"/>
                <w:szCs w:val="22"/>
              </w:rPr>
              <w:t xml:space="preserve"> sur la conversion des nombres en binaire</w:t>
            </w:r>
            <w:r w:rsidRPr="00DD2725">
              <w:rPr>
                <w:rFonts w:cstheme="minorHAnsi"/>
                <w:sz w:val="22"/>
                <w:szCs w:val="22"/>
              </w:rPr>
              <w:t xml:space="preserve">, nous allons distribuer des cartons qui peuvent contenir un nombre </w:t>
            </w:r>
            <w:r w:rsidR="006E224A" w:rsidRPr="00DD2725">
              <w:rPr>
                <w:rFonts w:cstheme="minorHAnsi"/>
                <w:sz w:val="22"/>
                <w:szCs w:val="22"/>
              </w:rPr>
              <w:t>entier</w:t>
            </w:r>
            <w:r w:rsidRPr="00DD2725">
              <w:rPr>
                <w:rFonts w:cstheme="minorHAnsi"/>
                <w:sz w:val="22"/>
                <w:szCs w:val="22"/>
              </w:rPr>
              <w:t xml:space="preserve"> ou bien un </w:t>
            </w:r>
            <w:r w:rsidR="00E73B47" w:rsidRPr="00DD2725">
              <w:rPr>
                <w:rFonts w:cstheme="minorHAnsi"/>
                <w:sz w:val="22"/>
                <w:szCs w:val="22"/>
              </w:rPr>
              <w:t>code</w:t>
            </w:r>
            <w:r w:rsidRPr="00DD2725">
              <w:rPr>
                <w:rFonts w:cstheme="minorHAnsi"/>
                <w:sz w:val="22"/>
                <w:szCs w:val="22"/>
              </w:rPr>
              <w:t xml:space="preserve"> binaire.</w:t>
            </w:r>
            <w:r w:rsidR="00962EF3" w:rsidRPr="00DD2725">
              <w:rPr>
                <w:rFonts w:cstheme="minorHAnsi"/>
                <w:sz w:val="22"/>
                <w:szCs w:val="22"/>
              </w:rPr>
              <w:t xml:space="preserve"> </w:t>
            </w:r>
            <w:r w:rsidR="002E0255" w:rsidRPr="00DD2725">
              <w:rPr>
                <w:rFonts w:cstheme="minorHAnsi"/>
                <w:sz w:val="22"/>
                <w:szCs w:val="22"/>
              </w:rPr>
              <w:t>Puisque</w:t>
            </w:r>
            <w:r w:rsidR="00962EF3" w:rsidRPr="00DD2725">
              <w:rPr>
                <w:rFonts w:cstheme="minorHAnsi"/>
                <w:sz w:val="22"/>
                <w:szCs w:val="22"/>
              </w:rPr>
              <w:t xml:space="preserve"> la classe comporte 17 élèves, nous allons organiser 2 groupes de 6 élèves et 1 groupe de 5 élève</w:t>
            </w:r>
            <w:r w:rsidR="003D0173" w:rsidRPr="00DD2725">
              <w:rPr>
                <w:rFonts w:cstheme="minorHAnsi"/>
                <w:sz w:val="22"/>
                <w:szCs w:val="22"/>
              </w:rPr>
              <w:t>s</w:t>
            </w:r>
            <w:r w:rsidR="00962EF3" w:rsidRPr="00DD2725">
              <w:rPr>
                <w:rFonts w:cstheme="minorHAnsi"/>
                <w:sz w:val="22"/>
                <w:szCs w:val="22"/>
              </w:rPr>
              <w:t>.</w:t>
            </w:r>
            <w:r w:rsidR="00482772" w:rsidRPr="00DD2725">
              <w:rPr>
                <w:rFonts w:cstheme="minorHAnsi"/>
                <w:sz w:val="22"/>
                <w:szCs w:val="22"/>
              </w:rPr>
              <w:t xml:space="preserve"> Les élèves seront debout durant l’activité. </w:t>
            </w:r>
            <w:r w:rsidR="002F1102" w:rsidRPr="00DD2725">
              <w:rPr>
                <w:rFonts w:cstheme="minorHAnsi"/>
                <w:sz w:val="22"/>
                <w:szCs w:val="22"/>
              </w:rPr>
              <w:t xml:space="preserve">Nous demanderons également </w:t>
            </w:r>
            <w:r w:rsidR="00CE1910" w:rsidRPr="00DD2725">
              <w:rPr>
                <w:rFonts w:cstheme="minorHAnsi"/>
                <w:sz w:val="22"/>
                <w:szCs w:val="22"/>
              </w:rPr>
              <w:t xml:space="preserve">à la professeure </w:t>
            </w:r>
            <w:r w:rsidR="002F1102" w:rsidRPr="00DD2725">
              <w:rPr>
                <w:rFonts w:cstheme="minorHAnsi"/>
                <w:sz w:val="22"/>
                <w:szCs w:val="22"/>
              </w:rPr>
              <w:t>de combler l’équipe de 5 pour former au total 3 équipes de 6.</w:t>
            </w:r>
            <w:r w:rsidR="000A3112" w:rsidRPr="00DD2725">
              <w:rPr>
                <w:rFonts w:cstheme="minorHAnsi"/>
                <w:sz w:val="22"/>
                <w:szCs w:val="22"/>
              </w:rPr>
              <w:t xml:space="preserve"> Nous</w:t>
            </w:r>
            <w:r w:rsidR="00673B2E" w:rsidRPr="00DD2725">
              <w:rPr>
                <w:rFonts w:cstheme="minorHAnsi"/>
                <w:sz w:val="22"/>
                <w:szCs w:val="22"/>
              </w:rPr>
              <w:t xml:space="preserve"> allons chacun nous séparer pour accompagner une équipe</w:t>
            </w:r>
            <w:r w:rsidR="00382645" w:rsidRPr="00DD2725">
              <w:rPr>
                <w:rFonts w:cstheme="minorHAnsi"/>
                <w:sz w:val="22"/>
                <w:szCs w:val="22"/>
              </w:rPr>
              <w:t xml:space="preserve"> pour </w:t>
            </w:r>
            <w:r w:rsidR="000A3112" w:rsidRPr="00DD2725">
              <w:rPr>
                <w:rFonts w:cstheme="minorHAnsi"/>
                <w:sz w:val="22"/>
                <w:szCs w:val="22"/>
              </w:rPr>
              <w:t xml:space="preserve">leur </w:t>
            </w:r>
            <w:r w:rsidR="00382645" w:rsidRPr="00DD2725">
              <w:rPr>
                <w:rFonts w:cstheme="minorHAnsi"/>
                <w:sz w:val="22"/>
                <w:szCs w:val="22"/>
              </w:rPr>
              <w:t xml:space="preserve">superviser. </w:t>
            </w:r>
            <w:r w:rsidR="00E27615" w:rsidRPr="00DD2725">
              <w:rPr>
                <w:rFonts w:cstheme="minorHAnsi"/>
                <w:sz w:val="22"/>
                <w:szCs w:val="22"/>
              </w:rPr>
              <w:t xml:space="preserve">Dans l’activité, </w:t>
            </w:r>
            <w:r w:rsidR="00A6415F" w:rsidRPr="00DD2725">
              <w:rPr>
                <w:rFonts w:cstheme="minorHAnsi"/>
                <w:sz w:val="22"/>
                <w:szCs w:val="22"/>
              </w:rPr>
              <w:t xml:space="preserve">à chaque groupe, </w:t>
            </w:r>
            <w:r w:rsidR="00E27615" w:rsidRPr="00DD2725">
              <w:rPr>
                <w:rFonts w:cstheme="minorHAnsi"/>
                <w:sz w:val="22"/>
                <w:szCs w:val="22"/>
              </w:rPr>
              <w:t>nous allons distribuer</w:t>
            </w:r>
            <w:r w:rsidR="002F2239" w:rsidRPr="00DD2725">
              <w:rPr>
                <w:rFonts w:cstheme="minorHAnsi"/>
                <w:sz w:val="22"/>
                <w:szCs w:val="22"/>
              </w:rPr>
              <w:t xml:space="preserve"> </w:t>
            </w:r>
            <w:r w:rsidR="00E27615" w:rsidRPr="00DD2725">
              <w:rPr>
                <w:rFonts w:cstheme="minorHAnsi"/>
                <w:sz w:val="22"/>
                <w:szCs w:val="22"/>
              </w:rPr>
              <w:t xml:space="preserve">3 cartons </w:t>
            </w:r>
            <w:r w:rsidR="00A6415F" w:rsidRPr="00DD2725">
              <w:rPr>
                <w:rFonts w:cstheme="minorHAnsi"/>
                <w:sz w:val="22"/>
                <w:szCs w:val="22"/>
              </w:rPr>
              <w:t xml:space="preserve">contenant </w:t>
            </w:r>
            <w:r w:rsidR="00E27615" w:rsidRPr="00DD2725">
              <w:rPr>
                <w:rFonts w:cstheme="minorHAnsi"/>
                <w:sz w:val="22"/>
                <w:szCs w:val="22"/>
              </w:rPr>
              <w:t xml:space="preserve">un nombre </w:t>
            </w:r>
            <w:r w:rsidR="006E224A" w:rsidRPr="00DD2725">
              <w:rPr>
                <w:rFonts w:cstheme="minorHAnsi"/>
                <w:sz w:val="22"/>
                <w:szCs w:val="22"/>
              </w:rPr>
              <w:t>entier</w:t>
            </w:r>
            <w:r w:rsidR="00A6415F" w:rsidRPr="00DD2725">
              <w:rPr>
                <w:rFonts w:cstheme="minorHAnsi"/>
                <w:sz w:val="22"/>
                <w:szCs w:val="22"/>
              </w:rPr>
              <w:t xml:space="preserve"> </w:t>
            </w:r>
            <w:r w:rsidR="00656517" w:rsidRPr="00DD2725">
              <w:rPr>
                <w:rFonts w:cstheme="minorHAnsi"/>
                <w:sz w:val="22"/>
                <w:szCs w:val="22"/>
              </w:rPr>
              <w:t>à chacun</w:t>
            </w:r>
            <w:r w:rsidR="00E27615" w:rsidRPr="00DD2725">
              <w:rPr>
                <w:rFonts w:cstheme="minorHAnsi"/>
                <w:sz w:val="22"/>
                <w:szCs w:val="22"/>
              </w:rPr>
              <w:t xml:space="preserve"> et 3 cartons </w:t>
            </w:r>
            <w:r w:rsidR="00A6415F" w:rsidRPr="00DD2725">
              <w:rPr>
                <w:rFonts w:cstheme="minorHAnsi"/>
                <w:sz w:val="22"/>
                <w:szCs w:val="22"/>
              </w:rPr>
              <w:t xml:space="preserve">contenant </w:t>
            </w:r>
            <w:r w:rsidR="00E27615" w:rsidRPr="00DD2725">
              <w:rPr>
                <w:rFonts w:cstheme="minorHAnsi"/>
                <w:sz w:val="22"/>
                <w:szCs w:val="22"/>
              </w:rPr>
              <w:t xml:space="preserve">3 </w:t>
            </w:r>
            <w:r w:rsidR="00B84D2C" w:rsidRPr="00DD2725">
              <w:rPr>
                <w:rFonts w:cstheme="minorHAnsi"/>
                <w:sz w:val="22"/>
                <w:szCs w:val="22"/>
              </w:rPr>
              <w:t>codes binaires</w:t>
            </w:r>
            <w:r w:rsidR="00A6415F" w:rsidRPr="00DD2725">
              <w:rPr>
                <w:rFonts w:cstheme="minorHAnsi"/>
                <w:sz w:val="22"/>
                <w:szCs w:val="22"/>
              </w:rPr>
              <w:t xml:space="preserve"> </w:t>
            </w:r>
            <w:r w:rsidR="00656517" w:rsidRPr="00DD2725">
              <w:rPr>
                <w:rFonts w:cstheme="minorHAnsi"/>
                <w:sz w:val="22"/>
                <w:szCs w:val="22"/>
              </w:rPr>
              <w:t>à chacun</w:t>
            </w:r>
            <w:r w:rsidR="00A6415F" w:rsidRPr="00DD2725">
              <w:rPr>
                <w:rFonts w:cstheme="minorHAnsi"/>
                <w:sz w:val="22"/>
                <w:szCs w:val="22"/>
              </w:rPr>
              <w:t xml:space="preserve"> qui correspondent</w:t>
            </w:r>
            <w:r w:rsidR="00DA1B8E" w:rsidRPr="00DD2725">
              <w:rPr>
                <w:rFonts w:cstheme="minorHAnsi"/>
                <w:sz w:val="22"/>
                <w:szCs w:val="22"/>
              </w:rPr>
              <w:t xml:space="preserve"> respectivement</w:t>
            </w:r>
            <w:r w:rsidR="00E27615" w:rsidRPr="00DD2725">
              <w:rPr>
                <w:rFonts w:cstheme="minorHAnsi"/>
                <w:sz w:val="22"/>
                <w:szCs w:val="22"/>
              </w:rPr>
              <w:t xml:space="preserve"> aux nombres décima</w:t>
            </w:r>
            <w:r w:rsidR="00983AB8" w:rsidRPr="00DD2725">
              <w:rPr>
                <w:rFonts w:cstheme="minorHAnsi"/>
                <w:sz w:val="22"/>
                <w:szCs w:val="22"/>
              </w:rPr>
              <w:t xml:space="preserve">ux. </w:t>
            </w:r>
            <w:r w:rsidR="007E688C" w:rsidRPr="00DD2725">
              <w:rPr>
                <w:rFonts w:cstheme="minorHAnsi"/>
                <w:sz w:val="22"/>
                <w:szCs w:val="22"/>
              </w:rPr>
              <w:t xml:space="preserve">Le but de cette activité </w:t>
            </w:r>
            <w:r w:rsidR="002F2239" w:rsidRPr="00DD2725">
              <w:rPr>
                <w:rFonts w:cstheme="minorHAnsi"/>
                <w:sz w:val="22"/>
                <w:szCs w:val="22"/>
              </w:rPr>
              <w:t>e</w:t>
            </w:r>
            <w:r w:rsidR="00351656" w:rsidRPr="00DD2725">
              <w:rPr>
                <w:rFonts w:cstheme="minorHAnsi"/>
                <w:sz w:val="22"/>
                <w:szCs w:val="22"/>
              </w:rPr>
              <w:t>s</w:t>
            </w:r>
            <w:r w:rsidR="002F2239" w:rsidRPr="00DD2725">
              <w:rPr>
                <w:rFonts w:cstheme="minorHAnsi"/>
                <w:sz w:val="22"/>
                <w:szCs w:val="22"/>
              </w:rPr>
              <w:t xml:space="preserve">t </w:t>
            </w:r>
            <w:r w:rsidR="007E688C" w:rsidRPr="00DD2725">
              <w:rPr>
                <w:rFonts w:cstheme="minorHAnsi"/>
                <w:sz w:val="22"/>
                <w:szCs w:val="22"/>
              </w:rPr>
              <w:t xml:space="preserve">de faire réfléchir </w:t>
            </w:r>
            <w:r w:rsidR="00283CEB" w:rsidRPr="00DD2725">
              <w:rPr>
                <w:rFonts w:cstheme="minorHAnsi"/>
                <w:sz w:val="22"/>
                <w:szCs w:val="22"/>
              </w:rPr>
              <w:t>chaque élève</w:t>
            </w:r>
            <w:r w:rsidR="007E688C" w:rsidRPr="00DD2725">
              <w:rPr>
                <w:rFonts w:cstheme="minorHAnsi"/>
                <w:sz w:val="22"/>
                <w:szCs w:val="22"/>
              </w:rPr>
              <w:t xml:space="preserve"> au résultat </w:t>
            </w:r>
            <w:r w:rsidR="003A5CCE" w:rsidRPr="00DD2725">
              <w:rPr>
                <w:rFonts w:cstheme="minorHAnsi"/>
                <w:sz w:val="22"/>
                <w:szCs w:val="22"/>
              </w:rPr>
              <w:t>du nombre entier</w:t>
            </w:r>
            <w:r w:rsidR="007E688C" w:rsidRPr="00DD2725">
              <w:rPr>
                <w:rFonts w:cstheme="minorHAnsi"/>
                <w:sz w:val="22"/>
                <w:szCs w:val="22"/>
              </w:rPr>
              <w:t xml:space="preserve"> ou binaire </w:t>
            </w:r>
            <w:r w:rsidR="00283CEB" w:rsidRPr="00DD2725">
              <w:rPr>
                <w:rFonts w:cstheme="minorHAnsi"/>
                <w:sz w:val="22"/>
                <w:szCs w:val="22"/>
              </w:rPr>
              <w:t xml:space="preserve">de son carton </w:t>
            </w:r>
            <w:r w:rsidR="007E688C" w:rsidRPr="00DD2725">
              <w:rPr>
                <w:rFonts w:cstheme="minorHAnsi"/>
                <w:sz w:val="22"/>
                <w:szCs w:val="22"/>
              </w:rPr>
              <w:t xml:space="preserve">et </w:t>
            </w:r>
            <w:r w:rsidR="00294F31" w:rsidRPr="00DD2725">
              <w:rPr>
                <w:rFonts w:cstheme="minorHAnsi"/>
                <w:sz w:val="22"/>
                <w:szCs w:val="22"/>
              </w:rPr>
              <w:t>d’</w:t>
            </w:r>
            <w:r w:rsidR="007E688C" w:rsidRPr="00DD2725">
              <w:rPr>
                <w:rFonts w:cstheme="minorHAnsi"/>
                <w:sz w:val="22"/>
                <w:szCs w:val="22"/>
              </w:rPr>
              <w:t>aller rejoindre son conjoint équivalent au sein du groupe.</w:t>
            </w:r>
            <w:r w:rsidR="00361ADF" w:rsidRPr="00DD2725">
              <w:rPr>
                <w:rFonts w:cstheme="minorHAnsi"/>
                <w:sz w:val="22"/>
                <w:szCs w:val="22"/>
              </w:rPr>
              <w:t xml:space="preserve"> Par exemple, pour 1 groupe, nous allons distribuer </w:t>
            </w:r>
            <w:r w:rsidR="004B3181" w:rsidRPr="00DD2725">
              <w:rPr>
                <w:rFonts w:cstheme="minorHAnsi"/>
                <w:sz w:val="22"/>
                <w:szCs w:val="22"/>
              </w:rPr>
              <w:t xml:space="preserve">à 3 élèves 3 cartons </w:t>
            </w:r>
            <w:r w:rsidR="00361ADF" w:rsidRPr="00DD2725">
              <w:rPr>
                <w:rFonts w:cstheme="minorHAnsi"/>
                <w:sz w:val="22"/>
                <w:szCs w:val="22"/>
              </w:rPr>
              <w:t xml:space="preserve">en </w:t>
            </w:r>
            <w:r w:rsidR="003A5CCE" w:rsidRPr="00DD2725">
              <w:rPr>
                <w:rFonts w:cstheme="minorHAnsi"/>
                <w:sz w:val="22"/>
                <w:szCs w:val="22"/>
              </w:rPr>
              <w:t>nombre réel</w:t>
            </w:r>
            <w:r w:rsidR="00DF3DAD" w:rsidRPr="00DD2725">
              <w:rPr>
                <w:rFonts w:cstheme="minorHAnsi"/>
                <w:sz w:val="22"/>
                <w:szCs w:val="22"/>
                <w:lang w:val="fr-CA"/>
              </w:rPr>
              <w:t xml:space="preserve"> (</w:t>
            </w:r>
            <w:r w:rsidR="00361ADF" w:rsidRPr="00DD2725">
              <w:rPr>
                <w:rFonts w:cstheme="minorHAnsi"/>
                <w:sz w:val="22"/>
                <w:szCs w:val="22"/>
                <w:lang w:val="fr-CA"/>
              </w:rPr>
              <w:t>15, 5, 30)</w:t>
            </w:r>
            <w:r w:rsidR="0080188D" w:rsidRPr="00DD2725">
              <w:rPr>
                <w:rFonts w:cstheme="minorHAnsi"/>
                <w:sz w:val="22"/>
                <w:szCs w:val="22"/>
                <w:lang w:val="fr-CA"/>
              </w:rPr>
              <w:t xml:space="preserve"> et distribuer</w:t>
            </w:r>
            <w:r w:rsidR="004B3181" w:rsidRPr="00DD2725">
              <w:rPr>
                <w:rFonts w:cstheme="minorHAnsi"/>
                <w:sz w:val="22"/>
                <w:szCs w:val="22"/>
                <w:lang w:val="fr-CA"/>
              </w:rPr>
              <w:t xml:space="preserve"> </w:t>
            </w:r>
            <w:r w:rsidR="00283CEB" w:rsidRPr="00DD2725">
              <w:rPr>
                <w:rFonts w:cstheme="minorHAnsi"/>
                <w:sz w:val="22"/>
                <w:szCs w:val="22"/>
                <w:lang w:val="fr-CA"/>
              </w:rPr>
              <w:t>aux</w:t>
            </w:r>
            <w:r w:rsidR="004B3181" w:rsidRPr="00DD2725">
              <w:rPr>
                <w:rFonts w:cstheme="minorHAnsi"/>
                <w:sz w:val="22"/>
                <w:szCs w:val="22"/>
                <w:lang w:val="fr-CA"/>
              </w:rPr>
              <w:t xml:space="preserve"> 3 </w:t>
            </w:r>
            <w:r w:rsidR="00283CEB" w:rsidRPr="00DD2725">
              <w:rPr>
                <w:rFonts w:cstheme="minorHAnsi"/>
                <w:sz w:val="22"/>
                <w:szCs w:val="22"/>
                <w:lang w:val="fr-CA"/>
              </w:rPr>
              <w:t xml:space="preserve">autres </w:t>
            </w:r>
            <w:r w:rsidR="004B3181" w:rsidRPr="00DD2725">
              <w:rPr>
                <w:rFonts w:cstheme="minorHAnsi"/>
                <w:sz w:val="22"/>
                <w:szCs w:val="22"/>
                <w:lang w:val="fr-CA"/>
              </w:rPr>
              <w:t>élèves 3</w:t>
            </w:r>
            <w:r w:rsidR="0080188D" w:rsidRPr="00DD2725">
              <w:rPr>
                <w:rFonts w:cstheme="minorHAnsi"/>
                <w:sz w:val="22"/>
                <w:szCs w:val="22"/>
                <w:lang w:val="fr-CA"/>
              </w:rPr>
              <w:t xml:space="preserve"> cartons en binaire (01111, 00101, 11110)</w:t>
            </w:r>
            <w:r w:rsidR="00DF3DAD" w:rsidRPr="00DD2725">
              <w:rPr>
                <w:rFonts w:cstheme="minorHAnsi"/>
                <w:sz w:val="22"/>
                <w:szCs w:val="22"/>
                <w:lang w:val="fr-CA"/>
              </w:rPr>
              <w:t xml:space="preserve">. Les élèves pourront </w:t>
            </w:r>
            <w:r w:rsidR="009E1838" w:rsidRPr="00DD2725">
              <w:rPr>
                <w:rFonts w:cstheme="minorHAnsi"/>
                <w:sz w:val="22"/>
                <w:szCs w:val="22"/>
                <w:lang w:val="fr-CA"/>
              </w:rPr>
              <w:t>ensuite aller chercher son homologue.</w:t>
            </w:r>
            <w:r w:rsidR="00B71BC6" w:rsidRPr="00DD2725">
              <w:rPr>
                <w:rFonts w:cstheme="minorHAnsi"/>
                <w:sz w:val="22"/>
                <w:szCs w:val="22"/>
                <w:lang w:val="fr-CA"/>
              </w:rPr>
              <w:t xml:space="preserve"> </w:t>
            </w:r>
            <w:r w:rsidR="00565F0F" w:rsidRPr="00DD2725">
              <w:rPr>
                <w:rFonts w:cstheme="minorHAnsi"/>
                <w:sz w:val="22"/>
                <w:szCs w:val="22"/>
                <w:lang w:val="fr-CA"/>
              </w:rPr>
              <w:t>Ch</w:t>
            </w:r>
            <w:r w:rsidR="002140BF" w:rsidRPr="00DD2725">
              <w:rPr>
                <w:rFonts w:cstheme="minorHAnsi"/>
                <w:sz w:val="22"/>
                <w:szCs w:val="22"/>
                <w:lang w:val="fr-CA"/>
              </w:rPr>
              <w:t xml:space="preserve">aque membre de l’équipe </w:t>
            </w:r>
            <w:r w:rsidR="00565F0F" w:rsidRPr="00DD2725">
              <w:rPr>
                <w:rFonts w:cstheme="minorHAnsi"/>
                <w:sz w:val="22"/>
                <w:szCs w:val="22"/>
                <w:lang w:val="fr-CA"/>
              </w:rPr>
              <w:t>validera</w:t>
            </w:r>
            <w:r w:rsidR="00B71BC6" w:rsidRPr="00DD2725">
              <w:rPr>
                <w:rFonts w:cstheme="minorHAnsi"/>
                <w:sz w:val="22"/>
                <w:szCs w:val="22"/>
                <w:lang w:val="fr-CA"/>
              </w:rPr>
              <w:t xml:space="preserve"> </w:t>
            </w:r>
            <w:r w:rsidR="00AA3B16" w:rsidRPr="00DD2725">
              <w:rPr>
                <w:rFonts w:cstheme="minorHAnsi"/>
                <w:sz w:val="22"/>
                <w:szCs w:val="22"/>
                <w:lang w:val="fr-CA"/>
              </w:rPr>
              <w:t xml:space="preserve">les </w:t>
            </w:r>
            <w:r w:rsidR="001572CB" w:rsidRPr="00DD2725">
              <w:rPr>
                <w:rFonts w:cstheme="minorHAnsi"/>
                <w:sz w:val="22"/>
                <w:szCs w:val="22"/>
                <w:lang w:val="fr-CA"/>
              </w:rPr>
              <w:t xml:space="preserve">combinaisons des pairs </w:t>
            </w:r>
            <w:r w:rsidR="00565F0F" w:rsidRPr="00DD2725">
              <w:rPr>
                <w:rFonts w:cstheme="minorHAnsi"/>
                <w:sz w:val="22"/>
                <w:szCs w:val="22"/>
                <w:lang w:val="fr-CA"/>
              </w:rPr>
              <w:t>de</w:t>
            </w:r>
            <w:r w:rsidR="00B71BC6" w:rsidRPr="00DD2725">
              <w:rPr>
                <w:rFonts w:cstheme="minorHAnsi"/>
                <w:sz w:val="22"/>
                <w:szCs w:val="22"/>
                <w:lang w:val="fr-CA"/>
              </w:rPr>
              <w:t xml:space="preserve"> </w:t>
            </w:r>
            <w:r w:rsidR="00565F0F" w:rsidRPr="00DD2725">
              <w:rPr>
                <w:rFonts w:cstheme="minorHAnsi"/>
                <w:sz w:val="22"/>
                <w:szCs w:val="22"/>
                <w:lang w:val="fr-CA"/>
              </w:rPr>
              <w:t xml:space="preserve">son groupe et </w:t>
            </w:r>
            <w:r w:rsidR="003A4039" w:rsidRPr="00DD2725">
              <w:rPr>
                <w:rFonts w:cstheme="minorHAnsi"/>
                <w:sz w:val="22"/>
                <w:szCs w:val="22"/>
                <w:lang w:val="fr-CA"/>
              </w:rPr>
              <w:t>répondra</w:t>
            </w:r>
            <w:r w:rsidR="00565F0F" w:rsidRPr="00DD2725">
              <w:rPr>
                <w:rFonts w:cstheme="minorHAnsi"/>
                <w:sz w:val="22"/>
                <w:szCs w:val="22"/>
                <w:lang w:val="fr-CA"/>
              </w:rPr>
              <w:t xml:space="preserve"> aux questions</w:t>
            </w:r>
            <w:r w:rsidR="003E65ED" w:rsidRPr="00DD2725">
              <w:rPr>
                <w:rFonts w:cstheme="minorHAnsi"/>
                <w:sz w:val="22"/>
                <w:szCs w:val="22"/>
                <w:lang w:val="fr-CA"/>
              </w:rPr>
              <w:t xml:space="preserve"> </w:t>
            </w:r>
            <w:r w:rsidR="009D0C41" w:rsidRPr="00DD2725">
              <w:rPr>
                <w:rFonts w:cstheme="minorHAnsi"/>
                <w:sz w:val="22"/>
                <w:szCs w:val="22"/>
                <w:lang w:val="fr-CA"/>
              </w:rPr>
              <w:t>au</w:t>
            </w:r>
            <w:r w:rsidR="003E65ED" w:rsidRPr="00DD2725">
              <w:rPr>
                <w:rFonts w:cstheme="minorHAnsi"/>
                <w:sz w:val="22"/>
                <w:szCs w:val="22"/>
                <w:lang w:val="fr-CA"/>
              </w:rPr>
              <w:t xml:space="preserve"> besoin.</w:t>
            </w:r>
            <w:r w:rsidR="00C66908" w:rsidRPr="00DD2725">
              <w:rPr>
                <w:rFonts w:cstheme="minorHAnsi"/>
                <w:sz w:val="22"/>
                <w:szCs w:val="22"/>
                <w:lang w:val="fr-CA"/>
              </w:rPr>
              <w:t xml:space="preserve"> </w:t>
            </w:r>
            <w:r w:rsidR="009B5674" w:rsidRPr="00DD2725">
              <w:rPr>
                <w:rFonts w:cstheme="minorHAnsi"/>
                <w:sz w:val="22"/>
                <w:szCs w:val="22"/>
              </w:rPr>
              <w:t>Nous allons effectuer 3 fois l’activité et nous accorderons 3 minutes par tour pour un total de 9 minutes.</w:t>
            </w:r>
            <w:r w:rsidR="0046699A" w:rsidRPr="00DD2725">
              <w:rPr>
                <w:rFonts w:cstheme="minorHAnsi"/>
                <w:sz w:val="22"/>
                <w:szCs w:val="22"/>
              </w:rPr>
              <w:t xml:space="preserve"> Nous accorderons </w:t>
            </w:r>
            <w:r w:rsidR="003D0453" w:rsidRPr="00DD2725">
              <w:rPr>
                <w:rFonts w:cstheme="minorHAnsi"/>
                <w:sz w:val="22"/>
                <w:szCs w:val="22"/>
              </w:rPr>
              <w:t xml:space="preserve">également </w:t>
            </w:r>
            <w:r w:rsidR="0046699A" w:rsidRPr="00DD2725">
              <w:rPr>
                <w:rFonts w:cstheme="minorHAnsi"/>
                <w:sz w:val="22"/>
                <w:szCs w:val="22"/>
              </w:rPr>
              <w:t>un total de 6 minutes pour l’organisation</w:t>
            </w:r>
            <w:r w:rsidR="00BD186C" w:rsidRPr="00DD2725">
              <w:rPr>
                <w:rFonts w:cstheme="minorHAnsi"/>
                <w:sz w:val="22"/>
                <w:szCs w:val="22"/>
              </w:rPr>
              <w:t xml:space="preserve">, </w:t>
            </w:r>
            <w:r w:rsidR="0046699A" w:rsidRPr="00DD2725">
              <w:rPr>
                <w:rFonts w:cstheme="minorHAnsi"/>
                <w:sz w:val="22"/>
                <w:szCs w:val="22"/>
              </w:rPr>
              <w:t>donc 15 minutes au total.</w:t>
            </w:r>
          </w:p>
          <w:p w14:paraId="3DCBE27E" w14:textId="037F59E5" w:rsidR="004B7FA7" w:rsidRPr="00DD2725" w:rsidRDefault="004B7FA7" w:rsidP="00FB79BB">
            <w:pPr>
              <w:spacing w:line="276" w:lineRule="auto"/>
              <w:rPr>
                <w:rFonts w:cstheme="minorHAnsi"/>
                <w:b/>
                <w:bCs/>
                <w:sz w:val="22"/>
                <w:szCs w:val="22"/>
                <w:lang w:val="fr-CA"/>
              </w:rPr>
            </w:pPr>
            <w:r w:rsidRPr="00DD2725">
              <w:rPr>
                <w:rFonts w:cstheme="minorHAnsi"/>
                <w:b/>
                <w:bCs/>
                <w:sz w:val="22"/>
                <w:szCs w:val="22"/>
                <w:lang w:val="fr-CA"/>
              </w:rPr>
              <w:t>[15 minutes]</w:t>
            </w:r>
          </w:p>
          <w:p w14:paraId="2789E1D6" w14:textId="77777777" w:rsidR="000A3218" w:rsidRPr="00DD2725" w:rsidRDefault="000A3218" w:rsidP="00FB79BB">
            <w:pPr>
              <w:spacing w:line="276" w:lineRule="auto"/>
              <w:rPr>
                <w:rFonts w:cstheme="minorHAnsi"/>
                <w:sz w:val="22"/>
                <w:szCs w:val="22"/>
              </w:rPr>
            </w:pPr>
          </w:p>
          <w:p w14:paraId="18E24D09" w14:textId="6DF09FE9" w:rsidR="004C5886" w:rsidRPr="00DD2725" w:rsidRDefault="004C5886" w:rsidP="00FB79BB">
            <w:pPr>
              <w:spacing w:line="276" w:lineRule="auto"/>
              <w:rPr>
                <w:rFonts w:cstheme="minorHAnsi"/>
                <w:sz w:val="22"/>
                <w:szCs w:val="22"/>
                <w:lang w:val="fr-CA"/>
              </w:rPr>
            </w:pPr>
            <w:r w:rsidRPr="00DD2725">
              <w:rPr>
                <w:rFonts w:cstheme="minorHAnsi"/>
                <w:sz w:val="22"/>
                <w:szCs w:val="22"/>
              </w:rPr>
              <w:t xml:space="preserve">Par la suite de cette première </w:t>
            </w:r>
            <w:r w:rsidR="008321FE" w:rsidRPr="00DD2725">
              <w:rPr>
                <w:rFonts w:cstheme="minorHAnsi"/>
                <w:sz w:val="22"/>
                <w:szCs w:val="22"/>
              </w:rPr>
              <w:t>activité</w:t>
            </w:r>
            <w:r w:rsidRPr="00DD2725">
              <w:rPr>
                <w:rFonts w:cstheme="minorHAnsi"/>
                <w:sz w:val="22"/>
                <w:szCs w:val="22"/>
                <w:lang w:val="fr-CA"/>
              </w:rPr>
              <w:t>, nous allons placer les étudiants en équipe de 3. Puis, nous donnerons à chaque équipe un circuit</w:t>
            </w:r>
            <w:r w:rsidR="008321FE" w:rsidRPr="00DD2725">
              <w:rPr>
                <w:rFonts w:cstheme="minorHAnsi"/>
                <w:sz w:val="22"/>
                <w:szCs w:val="22"/>
                <w:lang w:val="fr-CA"/>
              </w:rPr>
              <w:t xml:space="preserve"> conçu en avance. Avant de démarrer l’activité 2, nous </w:t>
            </w:r>
            <w:r w:rsidR="00D6055D" w:rsidRPr="00DD2725">
              <w:rPr>
                <w:rFonts w:cstheme="minorHAnsi"/>
                <w:sz w:val="22"/>
                <w:szCs w:val="22"/>
                <w:lang w:val="fr-CA"/>
              </w:rPr>
              <w:t>aborderons</w:t>
            </w:r>
            <w:r w:rsidR="008321FE" w:rsidRPr="00DD2725">
              <w:rPr>
                <w:rFonts w:cstheme="minorHAnsi"/>
                <w:sz w:val="22"/>
                <w:szCs w:val="22"/>
                <w:lang w:val="fr-CA"/>
              </w:rPr>
              <w:t xml:space="preserve"> brièvement les composants du</w:t>
            </w:r>
            <w:r w:rsidRPr="00DD2725">
              <w:rPr>
                <w:rFonts w:cstheme="minorHAnsi"/>
                <w:sz w:val="22"/>
                <w:szCs w:val="22"/>
                <w:lang w:val="fr-CA"/>
              </w:rPr>
              <w:t xml:space="preserve"> circuit en avant de la classe pour </w:t>
            </w:r>
            <w:r w:rsidR="00D6055D" w:rsidRPr="00DD2725">
              <w:rPr>
                <w:rFonts w:cstheme="minorHAnsi"/>
                <w:sz w:val="22"/>
                <w:szCs w:val="22"/>
                <w:lang w:val="fr-CA"/>
              </w:rPr>
              <w:t>présenter</w:t>
            </w:r>
            <w:r w:rsidRPr="00DD2725">
              <w:rPr>
                <w:rFonts w:cstheme="minorHAnsi"/>
                <w:sz w:val="22"/>
                <w:szCs w:val="22"/>
                <w:lang w:val="fr-CA"/>
              </w:rPr>
              <w:t xml:space="preserve"> aux étudiants les matérie</w:t>
            </w:r>
            <w:r w:rsidR="008321FE" w:rsidRPr="00DD2725">
              <w:rPr>
                <w:rFonts w:cstheme="minorHAnsi"/>
                <w:sz w:val="22"/>
                <w:szCs w:val="22"/>
                <w:lang w:val="fr-CA"/>
              </w:rPr>
              <w:t>ls utilisés pour le montage de ce dernier. Puis</w:t>
            </w:r>
            <w:r w:rsidR="00772567" w:rsidRPr="00DD2725">
              <w:rPr>
                <w:rFonts w:cstheme="minorHAnsi"/>
                <w:sz w:val="22"/>
                <w:szCs w:val="22"/>
                <w:lang w:val="fr-CA"/>
              </w:rPr>
              <w:t xml:space="preserve"> débutera l’activité 2.</w:t>
            </w:r>
          </w:p>
          <w:p w14:paraId="3323330D" w14:textId="77777777" w:rsidR="00E265E6" w:rsidRPr="00DD2725" w:rsidRDefault="00E265E6" w:rsidP="00FB79BB">
            <w:pPr>
              <w:spacing w:line="276" w:lineRule="auto"/>
              <w:rPr>
                <w:rFonts w:cstheme="minorHAnsi"/>
                <w:sz w:val="22"/>
                <w:szCs w:val="22"/>
              </w:rPr>
            </w:pPr>
          </w:p>
          <w:p w14:paraId="7CE21899" w14:textId="77777777" w:rsidR="000021B6" w:rsidRPr="00DD2725" w:rsidRDefault="000021B6" w:rsidP="00FB79BB">
            <w:pPr>
              <w:spacing w:line="276" w:lineRule="auto"/>
              <w:rPr>
                <w:rFonts w:cstheme="minorHAnsi"/>
                <w:sz w:val="22"/>
                <w:szCs w:val="22"/>
              </w:rPr>
            </w:pPr>
          </w:p>
          <w:p w14:paraId="2D526564" w14:textId="77777777" w:rsidR="000021B6" w:rsidRPr="00DD2725" w:rsidRDefault="000021B6" w:rsidP="00FB79BB">
            <w:pPr>
              <w:spacing w:line="276" w:lineRule="auto"/>
              <w:rPr>
                <w:rFonts w:cstheme="minorHAnsi"/>
                <w:sz w:val="22"/>
                <w:szCs w:val="22"/>
              </w:rPr>
            </w:pPr>
          </w:p>
          <w:p w14:paraId="567C24BD" w14:textId="77777777" w:rsidR="000021B6" w:rsidRPr="00DD2725" w:rsidRDefault="000021B6" w:rsidP="00FB79BB">
            <w:pPr>
              <w:spacing w:line="276" w:lineRule="auto"/>
              <w:rPr>
                <w:rFonts w:cstheme="minorHAnsi"/>
                <w:sz w:val="22"/>
                <w:szCs w:val="22"/>
              </w:rPr>
            </w:pPr>
          </w:p>
          <w:p w14:paraId="00E29214" w14:textId="77777777" w:rsidR="000021B6" w:rsidRPr="00DD2725" w:rsidRDefault="000021B6" w:rsidP="00FB79BB">
            <w:pPr>
              <w:spacing w:line="276" w:lineRule="auto"/>
              <w:rPr>
                <w:rFonts w:cstheme="minorHAnsi"/>
                <w:sz w:val="22"/>
                <w:szCs w:val="22"/>
              </w:rPr>
            </w:pPr>
          </w:p>
          <w:p w14:paraId="58C20BA3" w14:textId="72FB257F" w:rsidR="002E5574" w:rsidRPr="00DD2725" w:rsidRDefault="002E5574" w:rsidP="00FB79BB">
            <w:pPr>
              <w:pStyle w:val="ListParagraph"/>
              <w:numPr>
                <w:ilvl w:val="0"/>
                <w:numId w:val="23"/>
              </w:numPr>
              <w:spacing w:line="276" w:lineRule="auto"/>
              <w:rPr>
                <w:rFonts w:cstheme="minorHAnsi"/>
                <w:sz w:val="22"/>
                <w:szCs w:val="22"/>
              </w:rPr>
            </w:pPr>
            <w:r w:rsidRPr="00DD2725">
              <w:rPr>
                <w:rFonts w:cstheme="minorHAnsi"/>
                <w:sz w:val="22"/>
                <w:szCs w:val="22"/>
              </w:rPr>
              <w:lastRenderedPageBreak/>
              <w:t xml:space="preserve">Activité de </w:t>
            </w:r>
            <w:r w:rsidR="004C5886" w:rsidRPr="00DD2725">
              <w:rPr>
                <w:rFonts w:cstheme="minorHAnsi"/>
                <w:sz w:val="22"/>
                <w:szCs w:val="22"/>
              </w:rPr>
              <w:t>manipulation de circuit</w:t>
            </w:r>
          </w:p>
          <w:p w14:paraId="274563CD" w14:textId="77777777" w:rsidR="002E5574" w:rsidRPr="00DD2725" w:rsidRDefault="002E5574" w:rsidP="00FB79BB">
            <w:pPr>
              <w:spacing w:line="276" w:lineRule="auto"/>
              <w:rPr>
                <w:rFonts w:cstheme="minorHAnsi"/>
                <w:sz w:val="22"/>
                <w:szCs w:val="22"/>
              </w:rPr>
            </w:pPr>
          </w:p>
          <w:p w14:paraId="2C12856B" w14:textId="739385DB" w:rsidR="002E5574" w:rsidRPr="00DD2725" w:rsidRDefault="002E5574" w:rsidP="00FB79BB">
            <w:pPr>
              <w:spacing w:line="276" w:lineRule="auto"/>
              <w:rPr>
                <w:rFonts w:cstheme="minorHAnsi"/>
                <w:sz w:val="22"/>
                <w:szCs w:val="22"/>
                <w:lang w:val="fr-CA"/>
              </w:rPr>
            </w:pPr>
            <w:r w:rsidRPr="00DD2725">
              <w:rPr>
                <w:rFonts w:cstheme="minorHAnsi"/>
                <w:b/>
                <w:bCs/>
                <w:sz w:val="22"/>
                <w:szCs w:val="22"/>
              </w:rPr>
              <w:t>Objectif pédagogique</w:t>
            </w:r>
            <w:r w:rsidRPr="00DD2725">
              <w:rPr>
                <w:rFonts w:cstheme="minorHAnsi"/>
                <w:sz w:val="22"/>
                <w:szCs w:val="22"/>
              </w:rPr>
              <w:t> </w:t>
            </w:r>
            <w:r w:rsidRPr="00DD2725">
              <w:rPr>
                <w:rFonts w:cstheme="minorHAnsi"/>
                <w:sz w:val="22"/>
                <w:szCs w:val="22"/>
                <w:lang w:val="fr-CA"/>
              </w:rPr>
              <w:t>: Expliquer les principes de conversion de nombre en binaire</w:t>
            </w:r>
            <w:r w:rsidR="00E265E6" w:rsidRPr="00DD2725">
              <w:rPr>
                <w:rFonts w:cstheme="minorHAnsi"/>
                <w:sz w:val="22"/>
                <w:szCs w:val="22"/>
                <w:lang w:val="fr-CA"/>
              </w:rPr>
              <w:t>.</w:t>
            </w:r>
            <w:r w:rsidR="00C35FF6" w:rsidRPr="00DD2725">
              <w:rPr>
                <w:rFonts w:cstheme="minorHAnsi"/>
                <w:sz w:val="22"/>
                <w:szCs w:val="22"/>
                <w:lang w:val="fr-CA"/>
              </w:rPr>
              <w:t xml:space="preserve"> </w:t>
            </w:r>
            <w:r w:rsidR="00C35FF6" w:rsidRPr="00DD2725">
              <w:rPr>
                <w:rFonts w:cstheme="minorHAnsi"/>
                <w:sz w:val="22"/>
                <w:szCs w:val="22"/>
              </w:rPr>
              <w:t>I</w:t>
            </w:r>
            <w:r w:rsidR="00C35FF6" w:rsidRPr="00DD2725">
              <w:rPr>
                <w:rFonts w:cstheme="minorHAnsi"/>
                <w:color w:val="000000"/>
                <w:sz w:val="22"/>
                <w:szCs w:val="22"/>
              </w:rPr>
              <w:t>ntroduire les élèves aux matériels informatiques</w:t>
            </w:r>
            <w:r w:rsidR="0071717F" w:rsidRPr="00DD2725">
              <w:rPr>
                <w:rFonts w:cstheme="minorHAnsi"/>
                <w:color w:val="000000"/>
                <w:sz w:val="22"/>
                <w:szCs w:val="22"/>
              </w:rPr>
              <w:t>.</w:t>
            </w:r>
          </w:p>
          <w:p w14:paraId="5D951A75" w14:textId="77777777" w:rsidR="002E5574" w:rsidRPr="00DD2725" w:rsidRDefault="002E5574" w:rsidP="00FB79BB">
            <w:pPr>
              <w:spacing w:line="276" w:lineRule="auto"/>
              <w:rPr>
                <w:rFonts w:cstheme="minorHAnsi"/>
                <w:sz w:val="22"/>
                <w:szCs w:val="22"/>
              </w:rPr>
            </w:pPr>
          </w:p>
          <w:p w14:paraId="6397FC97" w14:textId="2F22E0DB" w:rsidR="002E5574" w:rsidRPr="00DD2725" w:rsidRDefault="002E5574" w:rsidP="00FB79BB">
            <w:pPr>
              <w:spacing w:line="276" w:lineRule="auto"/>
              <w:rPr>
                <w:rFonts w:cstheme="minorHAnsi"/>
                <w:sz w:val="22"/>
                <w:szCs w:val="22"/>
              </w:rPr>
            </w:pPr>
            <w:r w:rsidRPr="00DD2725">
              <w:rPr>
                <w:rFonts w:cstheme="minorHAnsi"/>
                <w:b/>
                <w:bCs/>
                <w:sz w:val="22"/>
                <w:szCs w:val="22"/>
              </w:rPr>
              <w:t>Description/Justification</w:t>
            </w:r>
            <w:r w:rsidRPr="00DD2725">
              <w:rPr>
                <w:rFonts w:cstheme="minorHAnsi"/>
                <w:sz w:val="22"/>
                <w:szCs w:val="22"/>
              </w:rPr>
              <w:t xml:space="preserve"> : </w:t>
            </w:r>
            <w:r w:rsidR="00E265E6" w:rsidRPr="00DD2725">
              <w:rPr>
                <w:rFonts w:cstheme="minorHAnsi"/>
                <w:sz w:val="22"/>
                <w:szCs w:val="22"/>
              </w:rPr>
              <w:t xml:space="preserve">Afin d’approfondir </w:t>
            </w:r>
            <w:r w:rsidR="00BD12D4" w:rsidRPr="00DD2725">
              <w:rPr>
                <w:rFonts w:cstheme="minorHAnsi"/>
                <w:sz w:val="22"/>
                <w:szCs w:val="22"/>
              </w:rPr>
              <w:t>les nouveaux apprentissages</w:t>
            </w:r>
            <w:r w:rsidR="00B04CB7" w:rsidRPr="00DD2725">
              <w:rPr>
                <w:rFonts w:cstheme="minorHAnsi"/>
                <w:sz w:val="22"/>
                <w:szCs w:val="22"/>
              </w:rPr>
              <w:t xml:space="preserve"> des élèves en lien avec la conversion des chiffres décimaux en binaire et </w:t>
            </w:r>
            <w:r w:rsidR="00D6055D" w:rsidRPr="00DD2725">
              <w:rPr>
                <w:rFonts w:cstheme="minorHAnsi"/>
                <w:sz w:val="22"/>
                <w:szCs w:val="22"/>
              </w:rPr>
              <w:t>vice versa</w:t>
            </w:r>
            <w:r w:rsidR="00B04CB7" w:rsidRPr="00DD2725">
              <w:rPr>
                <w:rFonts w:cstheme="minorHAnsi"/>
                <w:sz w:val="22"/>
                <w:szCs w:val="22"/>
              </w:rPr>
              <w:t xml:space="preserve">, une deuxième activité aura lieu en équipe de 3. </w:t>
            </w:r>
            <w:r w:rsidR="00456565" w:rsidRPr="00DD2725">
              <w:rPr>
                <w:rFonts w:cstheme="minorHAnsi"/>
                <w:sz w:val="22"/>
                <w:szCs w:val="22"/>
              </w:rPr>
              <w:t xml:space="preserve">Il y aura alors 5 équipes de 3 et 1 équipe de 2. </w:t>
            </w:r>
            <w:r w:rsidR="00B04CB7" w:rsidRPr="00DD2725">
              <w:rPr>
                <w:rFonts w:cstheme="minorHAnsi"/>
                <w:sz w:val="22"/>
                <w:szCs w:val="22"/>
              </w:rPr>
              <w:t xml:space="preserve">Chaque équipe possèdera un circuit contenant </w:t>
            </w:r>
            <w:r w:rsidR="00EA163B" w:rsidRPr="00DD2725">
              <w:rPr>
                <w:rFonts w:cstheme="minorHAnsi"/>
                <w:sz w:val="22"/>
                <w:szCs w:val="22"/>
              </w:rPr>
              <w:t>6</w:t>
            </w:r>
            <w:r w:rsidR="00B04CB7" w:rsidRPr="00DD2725">
              <w:rPr>
                <w:rFonts w:cstheme="minorHAnsi"/>
                <w:sz w:val="22"/>
                <w:szCs w:val="22"/>
              </w:rPr>
              <w:t xml:space="preserve"> boutons, des fils, un écran, </w:t>
            </w:r>
            <w:r w:rsidR="007F4D85" w:rsidRPr="00DD2725">
              <w:rPr>
                <w:rFonts w:cstheme="minorHAnsi"/>
                <w:sz w:val="22"/>
                <w:szCs w:val="22"/>
              </w:rPr>
              <w:t>des</w:t>
            </w:r>
            <w:r w:rsidR="00B04CB7" w:rsidRPr="00DD2725">
              <w:rPr>
                <w:rFonts w:cstheme="minorHAnsi"/>
                <w:sz w:val="22"/>
                <w:szCs w:val="22"/>
              </w:rPr>
              <w:t xml:space="preserve"> ampoules et </w:t>
            </w:r>
            <w:r w:rsidR="007F4D85" w:rsidRPr="00DD2725">
              <w:rPr>
                <w:rFonts w:cstheme="minorHAnsi"/>
                <w:sz w:val="22"/>
                <w:szCs w:val="22"/>
              </w:rPr>
              <w:t>d’</w:t>
            </w:r>
            <w:r w:rsidR="00B04CB7" w:rsidRPr="00DD2725">
              <w:rPr>
                <w:rFonts w:cstheme="minorHAnsi"/>
                <w:sz w:val="22"/>
                <w:szCs w:val="22"/>
              </w:rPr>
              <w:t xml:space="preserve">autres matériels informatiques. </w:t>
            </w:r>
            <w:r w:rsidR="00BD12D4" w:rsidRPr="00DD2725">
              <w:rPr>
                <w:rFonts w:cstheme="minorHAnsi"/>
                <w:sz w:val="22"/>
                <w:szCs w:val="22"/>
              </w:rPr>
              <w:t>D’une part, l</w:t>
            </w:r>
            <w:r w:rsidR="00B04CB7" w:rsidRPr="00DD2725">
              <w:rPr>
                <w:rFonts w:cstheme="minorHAnsi"/>
                <w:sz w:val="22"/>
                <w:szCs w:val="22"/>
              </w:rPr>
              <w:t xml:space="preserve">e but de cette activité consiste </w:t>
            </w:r>
            <w:r w:rsidR="00BD12D4" w:rsidRPr="00DD2725">
              <w:rPr>
                <w:rFonts w:cstheme="minorHAnsi"/>
                <w:sz w:val="22"/>
                <w:szCs w:val="22"/>
              </w:rPr>
              <w:t>à introduire les élèves aux matériels informatiques pour susciter leur intérêt</w:t>
            </w:r>
            <w:r w:rsidR="00CA2AA5" w:rsidRPr="00DD2725">
              <w:rPr>
                <w:rFonts w:cstheme="minorHAnsi"/>
                <w:sz w:val="22"/>
                <w:szCs w:val="22"/>
              </w:rPr>
              <w:t xml:space="preserve"> </w:t>
            </w:r>
            <w:r w:rsidR="00BD12D4" w:rsidRPr="00DD2725">
              <w:rPr>
                <w:rFonts w:cstheme="minorHAnsi"/>
                <w:sz w:val="22"/>
                <w:szCs w:val="22"/>
              </w:rPr>
              <w:t>et admiration pour les matériels robotiques.</w:t>
            </w:r>
            <w:r w:rsidR="0068708F" w:rsidRPr="00DD2725">
              <w:rPr>
                <w:rFonts w:cstheme="minorHAnsi"/>
                <w:sz w:val="22"/>
                <w:szCs w:val="22"/>
              </w:rPr>
              <w:t xml:space="preserve"> </w:t>
            </w:r>
            <w:r w:rsidR="00B14FBE" w:rsidRPr="00DD2725">
              <w:rPr>
                <w:rFonts w:cstheme="minorHAnsi"/>
                <w:sz w:val="22"/>
                <w:szCs w:val="22"/>
              </w:rPr>
              <w:t>Cette activité</w:t>
            </w:r>
            <w:r w:rsidR="0068708F" w:rsidRPr="00DD2725">
              <w:rPr>
                <w:rFonts w:cstheme="minorHAnsi"/>
                <w:sz w:val="22"/>
                <w:szCs w:val="22"/>
              </w:rPr>
              <w:t xml:space="preserve"> est </w:t>
            </w:r>
            <w:r w:rsidR="00B14FBE" w:rsidRPr="00DD2725">
              <w:rPr>
                <w:rFonts w:cstheme="minorHAnsi"/>
                <w:sz w:val="22"/>
                <w:szCs w:val="22"/>
              </w:rPr>
              <w:t>conçue</w:t>
            </w:r>
            <w:r w:rsidR="0068708F" w:rsidRPr="00DD2725">
              <w:rPr>
                <w:rFonts w:cstheme="minorHAnsi"/>
                <w:sz w:val="22"/>
                <w:szCs w:val="22"/>
              </w:rPr>
              <w:t xml:space="preserve"> pour rendre l’atelier plus dynamique et amusant pour les élèves.</w:t>
            </w:r>
            <w:r w:rsidR="00BD12D4" w:rsidRPr="00DD2725">
              <w:rPr>
                <w:rFonts w:cstheme="minorHAnsi"/>
                <w:sz w:val="22"/>
                <w:szCs w:val="22"/>
              </w:rPr>
              <w:t xml:space="preserve"> D’autre part, ce</w:t>
            </w:r>
            <w:r w:rsidR="00B14FBE" w:rsidRPr="00DD2725">
              <w:rPr>
                <w:rFonts w:cstheme="minorHAnsi"/>
                <w:sz w:val="22"/>
                <w:szCs w:val="22"/>
              </w:rPr>
              <w:t>s derniers</w:t>
            </w:r>
            <w:r w:rsidR="00BD12D4" w:rsidRPr="00DD2725">
              <w:rPr>
                <w:rFonts w:cstheme="minorHAnsi"/>
                <w:sz w:val="22"/>
                <w:szCs w:val="22"/>
              </w:rPr>
              <w:t xml:space="preserve"> seront en mesure d’inte</w:t>
            </w:r>
            <w:r w:rsidR="00887363" w:rsidRPr="00DD2725">
              <w:rPr>
                <w:rFonts w:cstheme="minorHAnsi"/>
                <w:sz w:val="22"/>
                <w:szCs w:val="22"/>
              </w:rPr>
              <w:t xml:space="preserve">ragir avec le circuit pour pratiquer leurs </w:t>
            </w:r>
            <w:r w:rsidR="00290FF2" w:rsidRPr="00DD2725">
              <w:rPr>
                <w:rFonts w:cstheme="minorHAnsi"/>
                <w:sz w:val="22"/>
                <w:szCs w:val="22"/>
              </w:rPr>
              <w:t>nouveaux</w:t>
            </w:r>
            <w:r w:rsidR="00887363" w:rsidRPr="00DD2725">
              <w:rPr>
                <w:rFonts w:cstheme="minorHAnsi"/>
                <w:sz w:val="22"/>
                <w:szCs w:val="22"/>
              </w:rPr>
              <w:t xml:space="preserve"> enseignements pédagogiques. Plus précisément, sur le PowerPoint, nous afficherons tout simplement un </w:t>
            </w:r>
            <w:r w:rsidR="004A2671" w:rsidRPr="00DD2725">
              <w:rPr>
                <w:rFonts w:cstheme="minorHAnsi"/>
                <w:sz w:val="22"/>
                <w:szCs w:val="22"/>
              </w:rPr>
              <w:t>nombre entier</w:t>
            </w:r>
            <w:r w:rsidR="00887363" w:rsidRPr="00DD2725">
              <w:rPr>
                <w:rFonts w:cstheme="minorHAnsi"/>
                <w:sz w:val="22"/>
                <w:szCs w:val="22"/>
              </w:rPr>
              <w:t xml:space="preserve">. </w:t>
            </w:r>
            <w:r w:rsidR="009C4430" w:rsidRPr="00DD2725">
              <w:rPr>
                <w:rFonts w:cstheme="minorHAnsi"/>
                <w:sz w:val="22"/>
                <w:szCs w:val="22"/>
              </w:rPr>
              <w:t>Au sein de</w:t>
            </w:r>
            <w:r w:rsidR="008A5579" w:rsidRPr="00DD2725">
              <w:rPr>
                <w:rFonts w:cstheme="minorHAnsi"/>
                <w:sz w:val="22"/>
                <w:szCs w:val="22"/>
              </w:rPr>
              <w:t xml:space="preserve"> </w:t>
            </w:r>
            <w:r w:rsidR="0068708F" w:rsidRPr="00DD2725">
              <w:rPr>
                <w:rFonts w:cstheme="minorHAnsi"/>
                <w:sz w:val="22"/>
                <w:szCs w:val="22"/>
              </w:rPr>
              <w:t xml:space="preserve">chaque équipe, </w:t>
            </w:r>
            <w:r w:rsidR="000F100C" w:rsidRPr="00DD2725">
              <w:rPr>
                <w:rFonts w:cstheme="minorHAnsi"/>
                <w:sz w:val="22"/>
                <w:szCs w:val="22"/>
              </w:rPr>
              <w:t xml:space="preserve">un </w:t>
            </w:r>
            <w:r w:rsidR="0068708F" w:rsidRPr="00DD2725">
              <w:rPr>
                <w:rFonts w:cstheme="minorHAnsi"/>
                <w:sz w:val="22"/>
                <w:szCs w:val="22"/>
              </w:rPr>
              <w:t>élève</w:t>
            </w:r>
            <w:r w:rsidR="00887363" w:rsidRPr="00DD2725">
              <w:rPr>
                <w:rFonts w:cstheme="minorHAnsi"/>
                <w:sz w:val="22"/>
                <w:szCs w:val="22"/>
              </w:rPr>
              <w:t xml:space="preserve"> devr</w:t>
            </w:r>
            <w:r w:rsidR="000F100C" w:rsidRPr="00DD2725">
              <w:rPr>
                <w:rFonts w:cstheme="minorHAnsi"/>
                <w:sz w:val="22"/>
                <w:szCs w:val="22"/>
              </w:rPr>
              <w:t>a</w:t>
            </w:r>
            <w:r w:rsidR="00887363" w:rsidRPr="00DD2725">
              <w:rPr>
                <w:rFonts w:cstheme="minorHAnsi"/>
                <w:sz w:val="22"/>
                <w:szCs w:val="22"/>
              </w:rPr>
              <w:t xml:space="preserve"> </w:t>
            </w:r>
            <w:r w:rsidR="0088245B" w:rsidRPr="00DD2725">
              <w:rPr>
                <w:rFonts w:cstheme="minorHAnsi"/>
                <w:sz w:val="22"/>
                <w:szCs w:val="22"/>
              </w:rPr>
              <w:t xml:space="preserve">manipuler le circuit en cliquant </w:t>
            </w:r>
            <w:r w:rsidR="0068708F" w:rsidRPr="00DD2725">
              <w:rPr>
                <w:rFonts w:cstheme="minorHAnsi"/>
                <w:sz w:val="22"/>
                <w:szCs w:val="22"/>
              </w:rPr>
              <w:t xml:space="preserve">sur les </w:t>
            </w:r>
            <w:r w:rsidR="0088245B" w:rsidRPr="00DD2725">
              <w:rPr>
                <w:rFonts w:cstheme="minorHAnsi"/>
                <w:sz w:val="22"/>
                <w:szCs w:val="22"/>
              </w:rPr>
              <w:t xml:space="preserve">5 boutons pour </w:t>
            </w:r>
            <w:r w:rsidR="00DF18F7" w:rsidRPr="00DD2725">
              <w:rPr>
                <w:rFonts w:cstheme="minorHAnsi"/>
                <w:sz w:val="22"/>
                <w:szCs w:val="22"/>
              </w:rPr>
              <w:t>déterminer</w:t>
            </w:r>
            <w:r w:rsidR="0088245B" w:rsidRPr="00DD2725">
              <w:rPr>
                <w:rFonts w:cstheme="minorHAnsi"/>
                <w:sz w:val="22"/>
                <w:szCs w:val="22"/>
              </w:rPr>
              <w:t xml:space="preserve"> la bonne combinaison de ce </w:t>
            </w:r>
            <w:r w:rsidR="008A5579" w:rsidRPr="00DD2725">
              <w:rPr>
                <w:rFonts w:cstheme="minorHAnsi"/>
                <w:sz w:val="22"/>
                <w:szCs w:val="22"/>
              </w:rPr>
              <w:t>nombre</w:t>
            </w:r>
            <w:r w:rsidR="0088245B" w:rsidRPr="00DD2725">
              <w:rPr>
                <w:rFonts w:cstheme="minorHAnsi"/>
                <w:sz w:val="22"/>
                <w:szCs w:val="22"/>
              </w:rPr>
              <w:t xml:space="preserve"> en</w:t>
            </w:r>
            <w:r w:rsidR="008A5579" w:rsidRPr="00DD2725">
              <w:rPr>
                <w:rFonts w:cstheme="minorHAnsi"/>
                <w:sz w:val="22"/>
                <w:szCs w:val="22"/>
              </w:rPr>
              <w:t xml:space="preserve"> code</w:t>
            </w:r>
            <w:r w:rsidR="0088245B" w:rsidRPr="00DD2725">
              <w:rPr>
                <w:rFonts w:cstheme="minorHAnsi"/>
                <w:sz w:val="22"/>
                <w:szCs w:val="22"/>
              </w:rPr>
              <w:t xml:space="preserve"> binaire. </w:t>
            </w:r>
            <w:r w:rsidR="00A94BB6" w:rsidRPr="00DD2725">
              <w:rPr>
                <w:rFonts w:cstheme="minorHAnsi"/>
                <w:sz w:val="22"/>
                <w:szCs w:val="22"/>
              </w:rPr>
              <w:t xml:space="preserve">En cas de succès, une ampoule </w:t>
            </w:r>
            <w:r w:rsidR="0016370C" w:rsidRPr="00DD2725">
              <w:rPr>
                <w:rFonts w:cstheme="minorHAnsi"/>
                <w:sz w:val="22"/>
                <w:szCs w:val="22"/>
              </w:rPr>
              <w:t xml:space="preserve">sera allumée, ce qui affirme la bonne combinaison. </w:t>
            </w:r>
            <w:r w:rsidR="00A94BB6" w:rsidRPr="00DD2725">
              <w:rPr>
                <w:rFonts w:cstheme="minorHAnsi"/>
                <w:sz w:val="22"/>
                <w:szCs w:val="22"/>
              </w:rPr>
              <w:t xml:space="preserve">En parallèle, </w:t>
            </w:r>
            <w:r w:rsidR="00255490" w:rsidRPr="00DD2725">
              <w:rPr>
                <w:rFonts w:cstheme="minorHAnsi"/>
                <w:sz w:val="22"/>
                <w:szCs w:val="22"/>
              </w:rPr>
              <w:t>le</w:t>
            </w:r>
            <w:r w:rsidR="000F100C" w:rsidRPr="00DD2725">
              <w:rPr>
                <w:rFonts w:cstheme="minorHAnsi"/>
                <w:sz w:val="22"/>
                <w:szCs w:val="22"/>
              </w:rPr>
              <w:t>s deux autres</w:t>
            </w:r>
            <w:r w:rsidR="00255490" w:rsidRPr="00DD2725">
              <w:rPr>
                <w:rFonts w:cstheme="minorHAnsi"/>
                <w:sz w:val="22"/>
                <w:szCs w:val="22"/>
              </w:rPr>
              <w:t xml:space="preserve"> élève</w:t>
            </w:r>
            <w:r w:rsidR="000F100C" w:rsidRPr="00DD2725">
              <w:rPr>
                <w:rFonts w:cstheme="minorHAnsi"/>
                <w:sz w:val="22"/>
                <w:szCs w:val="22"/>
              </w:rPr>
              <w:t>s</w:t>
            </w:r>
            <w:r w:rsidR="00A94BB6" w:rsidRPr="00DD2725">
              <w:rPr>
                <w:rFonts w:cstheme="minorHAnsi"/>
                <w:sz w:val="22"/>
                <w:szCs w:val="22"/>
              </w:rPr>
              <w:t xml:space="preserve"> devr</w:t>
            </w:r>
            <w:r w:rsidR="000F100C" w:rsidRPr="00DD2725">
              <w:rPr>
                <w:rFonts w:cstheme="minorHAnsi"/>
                <w:sz w:val="22"/>
                <w:szCs w:val="22"/>
              </w:rPr>
              <w:t>ont</w:t>
            </w:r>
            <w:r w:rsidR="00A94BB6" w:rsidRPr="00DD2725">
              <w:rPr>
                <w:rFonts w:cstheme="minorHAnsi"/>
                <w:sz w:val="22"/>
                <w:szCs w:val="22"/>
              </w:rPr>
              <w:t xml:space="preserve"> nous présenter leurs démarches </w:t>
            </w:r>
            <w:r w:rsidR="000F100C" w:rsidRPr="00DD2725">
              <w:rPr>
                <w:rFonts w:cstheme="minorHAnsi"/>
                <w:sz w:val="22"/>
                <w:szCs w:val="22"/>
              </w:rPr>
              <w:t xml:space="preserve">mathématiques </w:t>
            </w:r>
            <w:r w:rsidR="00A94BB6" w:rsidRPr="00DD2725">
              <w:rPr>
                <w:rFonts w:cstheme="minorHAnsi"/>
                <w:sz w:val="22"/>
                <w:szCs w:val="22"/>
              </w:rPr>
              <w:t xml:space="preserve">sur un morceau de papier que nous leur </w:t>
            </w:r>
            <w:r w:rsidR="00DD6694" w:rsidRPr="00DD2725">
              <w:rPr>
                <w:rFonts w:cstheme="minorHAnsi"/>
                <w:sz w:val="22"/>
                <w:szCs w:val="22"/>
              </w:rPr>
              <w:t>fourniron</w:t>
            </w:r>
            <w:r w:rsidR="0087686D" w:rsidRPr="00DD2725">
              <w:rPr>
                <w:rFonts w:cstheme="minorHAnsi"/>
                <w:sz w:val="22"/>
                <w:szCs w:val="22"/>
              </w:rPr>
              <w:t>s</w:t>
            </w:r>
            <w:r w:rsidR="00255490" w:rsidRPr="00DD2725">
              <w:rPr>
                <w:rFonts w:cstheme="minorHAnsi"/>
                <w:sz w:val="22"/>
                <w:szCs w:val="22"/>
              </w:rPr>
              <w:t xml:space="preserve"> au début de l’activité</w:t>
            </w:r>
            <w:r w:rsidR="00A94BB6" w:rsidRPr="00DD2725">
              <w:rPr>
                <w:rFonts w:cstheme="minorHAnsi"/>
                <w:sz w:val="22"/>
                <w:szCs w:val="22"/>
              </w:rPr>
              <w:t>.</w:t>
            </w:r>
            <w:r w:rsidR="00255490" w:rsidRPr="00DD2725">
              <w:rPr>
                <w:rFonts w:cstheme="minorHAnsi"/>
                <w:sz w:val="22"/>
                <w:szCs w:val="22"/>
              </w:rPr>
              <w:t xml:space="preserve"> </w:t>
            </w:r>
            <w:r w:rsidR="000F100C" w:rsidRPr="00DD2725">
              <w:rPr>
                <w:rFonts w:cstheme="minorHAnsi"/>
                <w:sz w:val="22"/>
                <w:szCs w:val="22"/>
              </w:rPr>
              <w:t>De plus, u</w:t>
            </w:r>
            <w:r w:rsidR="009B6970" w:rsidRPr="00DD2725">
              <w:rPr>
                <w:rFonts w:cstheme="minorHAnsi"/>
                <w:sz w:val="22"/>
                <w:szCs w:val="22"/>
              </w:rPr>
              <w:t xml:space="preserve">n bouton additionnel sur le circuit nous permettra de générer un nouveau </w:t>
            </w:r>
            <w:r w:rsidR="00EA163B" w:rsidRPr="00DD2725">
              <w:rPr>
                <w:rFonts w:cstheme="minorHAnsi"/>
                <w:sz w:val="22"/>
                <w:szCs w:val="22"/>
              </w:rPr>
              <w:t>nombre</w:t>
            </w:r>
            <w:r w:rsidR="009B6970" w:rsidRPr="00DD2725">
              <w:rPr>
                <w:rFonts w:cstheme="minorHAnsi"/>
                <w:sz w:val="22"/>
                <w:szCs w:val="22"/>
              </w:rPr>
              <w:t xml:space="preserve"> et l’activité recommence</w:t>
            </w:r>
            <w:r w:rsidR="000F100C" w:rsidRPr="00DD2725">
              <w:rPr>
                <w:rFonts w:cstheme="minorHAnsi"/>
                <w:sz w:val="22"/>
                <w:szCs w:val="22"/>
              </w:rPr>
              <w:t>ra</w:t>
            </w:r>
            <w:r w:rsidR="009B6970" w:rsidRPr="00DD2725">
              <w:rPr>
                <w:rFonts w:cstheme="minorHAnsi"/>
                <w:sz w:val="22"/>
                <w:szCs w:val="22"/>
              </w:rPr>
              <w:t xml:space="preserve">. </w:t>
            </w:r>
            <w:r w:rsidR="00255490" w:rsidRPr="00DD2725">
              <w:rPr>
                <w:rFonts w:cstheme="minorHAnsi"/>
                <w:sz w:val="22"/>
                <w:szCs w:val="22"/>
              </w:rPr>
              <w:t xml:space="preserve">Nous accorderons </w:t>
            </w:r>
            <w:r w:rsidR="00731668" w:rsidRPr="00DD2725">
              <w:rPr>
                <w:rFonts w:cstheme="minorHAnsi"/>
                <w:sz w:val="22"/>
                <w:szCs w:val="22"/>
              </w:rPr>
              <w:t>6</w:t>
            </w:r>
            <w:r w:rsidR="00255490" w:rsidRPr="00DD2725">
              <w:rPr>
                <w:rFonts w:cstheme="minorHAnsi"/>
                <w:sz w:val="22"/>
                <w:szCs w:val="22"/>
              </w:rPr>
              <w:t xml:space="preserve"> minutes par tour et nous ferons </w:t>
            </w:r>
            <w:r w:rsidR="00B444A4" w:rsidRPr="00DD2725">
              <w:rPr>
                <w:rFonts w:cstheme="minorHAnsi"/>
                <w:sz w:val="22"/>
                <w:szCs w:val="22"/>
              </w:rPr>
              <w:t>6</w:t>
            </w:r>
            <w:r w:rsidR="00255490" w:rsidRPr="00DD2725">
              <w:rPr>
                <w:rFonts w:cstheme="minorHAnsi"/>
                <w:sz w:val="22"/>
                <w:szCs w:val="22"/>
              </w:rPr>
              <w:t xml:space="preserve"> tours </w:t>
            </w:r>
            <w:r w:rsidR="00B444A4" w:rsidRPr="00DD2725">
              <w:rPr>
                <w:rFonts w:cstheme="minorHAnsi"/>
                <w:sz w:val="22"/>
                <w:szCs w:val="22"/>
              </w:rPr>
              <w:t>pour un total de 3</w:t>
            </w:r>
            <w:r w:rsidR="00731668" w:rsidRPr="00DD2725">
              <w:rPr>
                <w:rFonts w:cstheme="minorHAnsi"/>
                <w:sz w:val="22"/>
                <w:szCs w:val="22"/>
              </w:rPr>
              <w:t>6</w:t>
            </w:r>
            <w:r w:rsidR="00B444A4" w:rsidRPr="00DD2725">
              <w:rPr>
                <w:rFonts w:cstheme="minorHAnsi"/>
                <w:sz w:val="22"/>
                <w:szCs w:val="22"/>
              </w:rPr>
              <w:t xml:space="preserve"> minutes.</w:t>
            </w:r>
            <w:r w:rsidR="00255490" w:rsidRPr="00DD2725">
              <w:rPr>
                <w:rFonts w:cstheme="minorHAnsi"/>
                <w:sz w:val="22"/>
                <w:szCs w:val="22"/>
              </w:rPr>
              <w:t xml:space="preserve"> </w:t>
            </w:r>
            <w:r w:rsidR="00B04CB7" w:rsidRPr="00DD2725">
              <w:rPr>
                <w:rFonts w:cstheme="minorHAnsi"/>
                <w:sz w:val="22"/>
                <w:szCs w:val="22"/>
              </w:rPr>
              <w:t xml:space="preserve"> </w:t>
            </w:r>
          </w:p>
          <w:p w14:paraId="372924B9" w14:textId="77777777" w:rsidR="00850A91" w:rsidRPr="00DD2725" w:rsidRDefault="00B444A4" w:rsidP="00FB79BB">
            <w:pPr>
              <w:spacing w:line="276" w:lineRule="auto"/>
              <w:rPr>
                <w:rFonts w:cstheme="minorHAnsi"/>
                <w:b/>
                <w:bCs/>
                <w:sz w:val="22"/>
                <w:szCs w:val="22"/>
                <w:lang w:val="fr-CA"/>
              </w:rPr>
            </w:pPr>
            <w:r w:rsidRPr="00DD2725">
              <w:rPr>
                <w:rFonts w:cstheme="minorHAnsi"/>
                <w:b/>
                <w:bCs/>
                <w:sz w:val="22"/>
                <w:szCs w:val="22"/>
                <w:lang w:val="fr-CA"/>
              </w:rPr>
              <w:t>[</w:t>
            </w:r>
            <w:r w:rsidR="00731668" w:rsidRPr="00DD2725">
              <w:rPr>
                <w:rFonts w:cstheme="minorHAnsi"/>
                <w:b/>
                <w:bCs/>
                <w:sz w:val="22"/>
                <w:szCs w:val="22"/>
                <w:lang w:val="fr-CA"/>
              </w:rPr>
              <w:t>36</w:t>
            </w:r>
            <w:r w:rsidRPr="00DD2725">
              <w:rPr>
                <w:rFonts w:cstheme="minorHAnsi"/>
                <w:b/>
                <w:bCs/>
                <w:sz w:val="22"/>
                <w:szCs w:val="22"/>
                <w:lang w:val="fr-CA"/>
              </w:rPr>
              <w:t xml:space="preserve"> minutes]</w:t>
            </w:r>
          </w:p>
          <w:p w14:paraId="6A4E0CF6" w14:textId="77777777" w:rsidR="00580DEC" w:rsidRPr="00DD2725" w:rsidRDefault="00580DEC" w:rsidP="00FB79BB">
            <w:pPr>
              <w:spacing w:line="276" w:lineRule="auto"/>
              <w:rPr>
                <w:rFonts w:cstheme="minorHAnsi"/>
                <w:b/>
                <w:bCs/>
                <w:sz w:val="22"/>
                <w:szCs w:val="22"/>
                <w:lang w:val="fr-CA"/>
              </w:rPr>
            </w:pPr>
          </w:p>
          <w:p w14:paraId="18EBE50A" w14:textId="65905ECA" w:rsidR="00B558A6" w:rsidRPr="00DD2725" w:rsidRDefault="00702D50" w:rsidP="00790604">
            <w:pPr>
              <w:spacing w:line="276" w:lineRule="auto"/>
              <w:rPr>
                <w:rFonts w:cstheme="minorHAnsi"/>
                <w:sz w:val="22"/>
                <w:szCs w:val="22"/>
                <w:bdr w:val="none" w:sz="0" w:space="0" w:color="auto" w:frame="1"/>
              </w:rPr>
            </w:pPr>
            <w:r w:rsidRPr="00DD2725">
              <w:rPr>
                <w:rFonts w:cstheme="minorHAnsi"/>
                <w:sz w:val="22"/>
                <w:szCs w:val="22"/>
                <w:lang w:val="fr-CA"/>
              </w:rPr>
              <w:t>Pour la théorie de l’apprentissage, notre atelier comporte la notion de socioconstructivisme.</w:t>
            </w:r>
            <w:r w:rsidR="00680E11" w:rsidRPr="00DD2725">
              <w:rPr>
                <w:rFonts w:cstheme="minorHAnsi"/>
                <w:sz w:val="22"/>
                <w:szCs w:val="22"/>
                <w:lang w:val="fr-CA"/>
              </w:rPr>
              <w:t xml:space="preserve"> </w:t>
            </w:r>
            <w:r w:rsidR="00B50131" w:rsidRPr="00DD2725">
              <w:rPr>
                <w:rFonts w:cstheme="minorHAnsi"/>
                <w:sz w:val="22"/>
                <w:szCs w:val="22"/>
                <w:lang w:val="fr-CA"/>
              </w:rPr>
              <w:t xml:space="preserve">Les </w:t>
            </w:r>
            <w:r w:rsidR="00680E11" w:rsidRPr="00DD2725">
              <w:rPr>
                <w:rFonts w:cstheme="minorHAnsi"/>
                <w:sz w:val="22"/>
                <w:szCs w:val="22"/>
                <w:bdr w:val="none" w:sz="0" w:space="0" w:color="auto" w:frame="1"/>
              </w:rPr>
              <w:t xml:space="preserve">élèves, </w:t>
            </w:r>
            <w:r w:rsidR="0008272C" w:rsidRPr="00DD2725">
              <w:rPr>
                <w:rFonts w:cstheme="minorHAnsi"/>
                <w:sz w:val="22"/>
                <w:szCs w:val="22"/>
                <w:bdr w:val="none" w:sz="0" w:space="0" w:color="auto" w:frame="1"/>
              </w:rPr>
              <w:t>à travers l’activité de</w:t>
            </w:r>
            <w:r w:rsidR="00CE17B7" w:rsidRPr="00DD2725">
              <w:rPr>
                <w:rFonts w:cstheme="minorHAnsi"/>
                <w:sz w:val="22"/>
                <w:szCs w:val="22"/>
                <w:bdr w:val="none" w:sz="0" w:space="0" w:color="auto" w:frame="1"/>
              </w:rPr>
              <w:t xml:space="preserve"> </w:t>
            </w:r>
            <w:r w:rsidR="0008272C" w:rsidRPr="00DD2725">
              <w:rPr>
                <w:rFonts w:cstheme="minorHAnsi"/>
                <w:sz w:val="22"/>
                <w:szCs w:val="22"/>
                <w:bdr w:val="none" w:sz="0" w:space="0" w:color="auto" w:frame="1"/>
              </w:rPr>
              <w:t>correspondance de cartons et l’activité de circuit,</w:t>
            </w:r>
            <w:r w:rsidR="007A7F95" w:rsidRPr="00DD2725">
              <w:rPr>
                <w:rFonts w:cstheme="minorHAnsi"/>
                <w:sz w:val="22"/>
                <w:szCs w:val="22"/>
                <w:bdr w:val="none" w:sz="0" w:space="0" w:color="auto" w:frame="1"/>
              </w:rPr>
              <w:t xml:space="preserve"> </w:t>
            </w:r>
            <w:r w:rsidR="00680E11" w:rsidRPr="00DD2725">
              <w:rPr>
                <w:rFonts w:cstheme="minorHAnsi"/>
                <w:sz w:val="22"/>
                <w:szCs w:val="22"/>
                <w:bdr w:val="none" w:sz="0" w:space="0" w:color="auto" w:frame="1"/>
              </w:rPr>
              <w:t>travaill</w:t>
            </w:r>
            <w:r w:rsidR="007A7F95" w:rsidRPr="00DD2725">
              <w:rPr>
                <w:rFonts w:cstheme="minorHAnsi"/>
                <w:sz w:val="22"/>
                <w:szCs w:val="22"/>
                <w:bdr w:val="none" w:sz="0" w:space="0" w:color="auto" w:frame="1"/>
              </w:rPr>
              <w:t>ent</w:t>
            </w:r>
            <w:r w:rsidR="00680E11" w:rsidRPr="00DD2725">
              <w:rPr>
                <w:rFonts w:cstheme="minorHAnsi"/>
                <w:sz w:val="22"/>
                <w:szCs w:val="22"/>
                <w:bdr w:val="none" w:sz="0" w:space="0" w:color="auto" w:frame="1"/>
              </w:rPr>
              <w:t xml:space="preserve"> ensemble, partagent leurs idées, discutent et collaborent pour construire leur compréhension du code binaire. Ce processus favorise l'apprentissage par l'interaction sociale et la construction collective du savoir, deux aspects clés du socioconstructivisme.</w:t>
            </w:r>
          </w:p>
        </w:tc>
      </w:tr>
      <w:tr w:rsidR="00D45792" w:rsidRPr="00DD2725" w14:paraId="131D4AD0" w14:textId="77777777" w:rsidTr="005E02EF">
        <w:trPr>
          <w:trHeight w:val="2409"/>
        </w:trPr>
        <w:tc>
          <w:tcPr>
            <w:tcW w:w="2880" w:type="dxa"/>
            <w:vAlign w:val="center"/>
          </w:tcPr>
          <w:p w14:paraId="40949698" w14:textId="0BD7C14C" w:rsidR="00D45792" w:rsidRPr="00DD2725" w:rsidDel="00535135" w:rsidRDefault="5AFF4D09" w:rsidP="00FB79BB">
            <w:pPr>
              <w:pStyle w:val="ListParagraph"/>
              <w:numPr>
                <w:ilvl w:val="0"/>
                <w:numId w:val="3"/>
              </w:numPr>
              <w:spacing w:line="276" w:lineRule="auto"/>
              <w:rPr>
                <w:rFonts w:cstheme="minorHAnsi"/>
                <w:sz w:val="22"/>
                <w:szCs w:val="22"/>
              </w:rPr>
            </w:pPr>
            <w:r w:rsidRPr="00DD2725">
              <w:rPr>
                <w:rFonts w:cstheme="minorHAnsi"/>
                <w:sz w:val="22"/>
                <w:szCs w:val="22"/>
              </w:rPr>
              <w:lastRenderedPageBreak/>
              <w:t xml:space="preserve">Comment comptez-vous vérifier l’atteinte de votre intention pédagogique ? Comment allez-vous déterminer le succès de votre atelier ? </w:t>
            </w:r>
            <w:r w:rsidR="702B2A4A" w:rsidRPr="00DD2725">
              <w:rPr>
                <w:rFonts w:cstheme="minorHAnsi"/>
                <w:sz w:val="22"/>
                <w:szCs w:val="22"/>
              </w:rPr>
              <w:t>Quels indices vous permettront de confirmer</w:t>
            </w:r>
            <w:r w:rsidRPr="00DD2725">
              <w:rPr>
                <w:rFonts w:cstheme="minorHAnsi"/>
                <w:sz w:val="22"/>
                <w:szCs w:val="22"/>
              </w:rPr>
              <w:t xml:space="preserve"> les apprentissages des élèves ?</w:t>
            </w:r>
          </w:p>
        </w:tc>
        <w:tc>
          <w:tcPr>
            <w:tcW w:w="6516" w:type="dxa"/>
          </w:tcPr>
          <w:p w14:paraId="180007CC" w14:textId="16AC0351" w:rsidR="00D45792" w:rsidRPr="00DD2725" w:rsidRDefault="004E308C" w:rsidP="00FB79BB">
            <w:pPr>
              <w:spacing w:line="276" w:lineRule="auto"/>
              <w:rPr>
                <w:rFonts w:cstheme="minorHAnsi"/>
                <w:sz w:val="22"/>
                <w:szCs w:val="22"/>
              </w:rPr>
            </w:pPr>
            <w:r w:rsidRPr="00DD2725">
              <w:rPr>
                <w:rFonts w:cstheme="minorHAnsi"/>
                <w:sz w:val="22"/>
                <w:szCs w:val="22"/>
              </w:rPr>
              <w:t xml:space="preserve">Pour vérifier l’atteinte de nos intentions pédagogiques, nous visons </w:t>
            </w:r>
            <w:r w:rsidR="00740C1D" w:rsidRPr="00DD2725">
              <w:rPr>
                <w:rFonts w:cstheme="minorHAnsi"/>
                <w:sz w:val="22"/>
                <w:szCs w:val="22"/>
              </w:rPr>
              <w:t>à</w:t>
            </w:r>
            <w:r w:rsidRPr="00DD2725">
              <w:rPr>
                <w:rFonts w:cstheme="minorHAnsi"/>
                <w:sz w:val="22"/>
                <w:szCs w:val="22"/>
              </w:rPr>
              <w:t> :</w:t>
            </w:r>
          </w:p>
          <w:p w14:paraId="13C84714" w14:textId="58F7F31D" w:rsidR="002E5574" w:rsidRPr="00DD2725" w:rsidRDefault="004E308C" w:rsidP="00FB79BB">
            <w:pPr>
              <w:pStyle w:val="ListParagraph"/>
              <w:numPr>
                <w:ilvl w:val="0"/>
                <w:numId w:val="25"/>
              </w:numPr>
              <w:spacing w:line="276" w:lineRule="auto"/>
              <w:rPr>
                <w:rFonts w:cstheme="minorHAnsi"/>
                <w:sz w:val="22"/>
                <w:szCs w:val="22"/>
              </w:rPr>
            </w:pPr>
            <w:r w:rsidRPr="00DD2725">
              <w:rPr>
                <w:rFonts w:cstheme="minorHAnsi"/>
                <w:sz w:val="22"/>
                <w:szCs w:val="22"/>
              </w:rPr>
              <w:t>C</w:t>
            </w:r>
            <w:r w:rsidR="002E5574" w:rsidRPr="00DD2725">
              <w:rPr>
                <w:rFonts w:cstheme="minorHAnsi"/>
                <w:sz w:val="22"/>
                <w:szCs w:val="22"/>
              </w:rPr>
              <w:t xml:space="preserve">onclure </w:t>
            </w:r>
            <w:r w:rsidR="00DB6DE7" w:rsidRPr="00DD2725">
              <w:rPr>
                <w:rFonts w:cstheme="minorHAnsi"/>
                <w:sz w:val="22"/>
                <w:szCs w:val="22"/>
              </w:rPr>
              <w:t xml:space="preserve">le </w:t>
            </w:r>
            <w:r w:rsidR="002E5574" w:rsidRPr="00DD2725">
              <w:rPr>
                <w:rFonts w:cstheme="minorHAnsi"/>
                <w:sz w:val="22"/>
                <w:szCs w:val="22"/>
              </w:rPr>
              <w:t xml:space="preserve">jeu de rappel de connaissances en </w:t>
            </w:r>
            <w:r w:rsidR="00D61A80" w:rsidRPr="00DD2725">
              <w:rPr>
                <w:rFonts w:cstheme="minorHAnsi"/>
                <w:sz w:val="22"/>
                <w:szCs w:val="22"/>
              </w:rPr>
              <w:t>assurant que la majorité des élèves ont obtenu la bonne réponse</w:t>
            </w:r>
            <w:r w:rsidR="00B5016B" w:rsidRPr="00DD2725">
              <w:rPr>
                <w:rFonts w:cstheme="minorHAnsi"/>
                <w:sz w:val="22"/>
                <w:szCs w:val="22"/>
              </w:rPr>
              <w:t xml:space="preserve"> vers les dernières questions</w:t>
            </w:r>
            <w:r w:rsidR="00D61A80" w:rsidRPr="00DD2725">
              <w:rPr>
                <w:rFonts w:cstheme="minorHAnsi"/>
                <w:sz w:val="22"/>
                <w:szCs w:val="22"/>
              </w:rPr>
              <w:t xml:space="preserve">. </w:t>
            </w:r>
            <w:r w:rsidR="00B5016B" w:rsidRPr="00DD2725">
              <w:rPr>
                <w:rFonts w:cstheme="minorHAnsi"/>
                <w:sz w:val="22"/>
                <w:szCs w:val="22"/>
              </w:rPr>
              <w:t>Après chaque question, nous allons fournir le raisonnement</w:t>
            </w:r>
            <w:r w:rsidR="00662033" w:rsidRPr="00DD2725">
              <w:rPr>
                <w:rFonts w:cstheme="minorHAnsi"/>
                <w:sz w:val="22"/>
                <w:szCs w:val="22"/>
              </w:rPr>
              <w:t xml:space="preserve"> et les démarches </w:t>
            </w:r>
            <w:r w:rsidR="00B5016B" w:rsidRPr="00DD2725">
              <w:rPr>
                <w:rFonts w:cstheme="minorHAnsi"/>
                <w:sz w:val="22"/>
                <w:szCs w:val="22"/>
              </w:rPr>
              <w:t>pour l’obtention de la bonne réponse</w:t>
            </w:r>
            <w:r w:rsidR="009942C9" w:rsidRPr="00DD2725">
              <w:rPr>
                <w:rFonts w:cstheme="minorHAnsi"/>
                <w:sz w:val="22"/>
                <w:szCs w:val="22"/>
              </w:rPr>
              <w:t>.</w:t>
            </w:r>
          </w:p>
          <w:p w14:paraId="1CB590BD" w14:textId="77777777" w:rsidR="002D2D07" w:rsidRPr="00DD2725" w:rsidRDefault="002E5574" w:rsidP="000F7399">
            <w:pPr>
              <w:pStyle w:val="ListParagraph"/>
              <w:numPr>
                <w:ilvl w:val="0"/>
                <w:numId w:val="25"/>
              </w:numPr>
              <w:spacing w:line="276" w:lineRule="auto"/>
              <w:rPr>
                <w:rFonts w:cstheme="minorHAnsi"/>
                <w:sz w:val="22"/>
                <w:szCs w:val="22"/>
              </w:rPr>
            </w:pPr>
            <w:r w:rsidRPr="00DD2725">
              <w:rPr>
                <w:rFonts w:cstheme="minorHAnsi"/>
                <w:sz w:val="22"/>
                <w:szCs w:val="22"/>
              </w:rPr>
              <w:t>C</w:t>
            </w:r>
            <w:r w:rsidR="004E308C" w:rsidRPr="00DD2725">
              <w:rPr>
                <w:rFonts w:cstheme="minorHAnsi"/>
                <w:sz w:val="22"/>
                <w:szCs w:val="22"/>
              </w:rPr>
              <w:t>onclure l’activité 1 en assurant que chaque élève a trouvé son homologue et questionner un</w:t>
            </w:r>
            <w:r w:rsidR="000C101E" w:rsidRPr="00DD2725">
              <w:rPr>
                <w:rFonts w:cstheme="minorHAnsi"/>
                <w:sz w:val="22"/>
                <w:szCs w:val="22"/>
              </w:rPr>
              <w:t>e paire</w:t>
            </w:r>
            <w:r w:rsidR="004E308C" w:rsidRPr="00DD2725">
              <w:rPr>
                <w:rFonts w:cstheme="minorHAnsi"/>
                <w:sz w:val="22"/>
                <w:szCs w:val="22"/>
              </w:rPr>
              <w:t xml:space="preserve"> d’élève</w:t>
            </w:r>
            <w:r w:rsidR="000B2E5D" w:rsidRPr="00DD2725">
              <w:rPr>
                <w:rFonts w:cstheme="minorHAnsi"/>
                <w:sz w:val="22"/>
                <w:szCs w:val="22"/>
              </w:rPr>
              <w:t>s</w:t>
            </w:r>
            <w:r w:rsidR="004E308C" w:rsidRPr="00DD2725">
              <w:rPr>
                <w:rFonts w:cstheme="minorHAnsi"/>
                <w:sz w:val="22"/>
                <w:szCs w:val="22"/>
              </w:rPr>
              <w:t xml:space="preserve"> pour qu’ils expliquent leurs raisonnements.</w:t>
            </w:r>
            <w:r w:rsidR="009E3ACA" w:rsidRPr="00DD2725">
              <w:rPr>
                <w:rFonts w:cstheme="minorHAnsi"/>
                <w:sz w:val="22"/>
                <w:szCs w:val="22"/>
              </w:rPr>
              <w:t xml:space="preserve"> </w:t>
            </w:r>
          </w:p>
          <w:p w14:paraId="3BF2BFEE" w14:textId="1195038A" w:rsidR="00B558A6" w:rsidRPr="00DD2725" w:rsidRDefault="004E308C" w:rsidP="000F7399">
            <w:pPr>
              <w:pStyle w:val="ListParagraph"/>
              <w:numPr>
                <w:ilvl w:val="0"/>
                <w:numId w:val="25"/>
              </w:numPr>
              <w:spacing w:line="276" w:lineRule="auto"/>
              <w:rPr>
                <w:rFonts w:cstheme="minorHAnsi"/>
                <w:sz w:val="22"/>
                <w:szCs w:val="22"/>
              </w:rPr>
            </w:pPr>
            <w:r w:rsidRPr="00DD2725">
              <w:rPr>
                <w:rFonts w:cstheme="minorHAnsi"/>
                <w:sz w:val="22"/>
                <w:szCs w:val="22"/>
              </w:rPr>
              <w:t>Conclure l’activité 2 en assurant que tou</w:t>
            </w:r>
            <w:r w:rsidR="001B21CD" w:rsidRPr="00DD2725">
              <w:rPr>
                <w:rFonts w:cstheme="minorHAnsi"/>
                <w:sz w:val="22"/>
                <w:szCs w:val="22"/>
              </w:rPr>
              <w:t>te</w:t>
            </w:r>
            <w:r w:rsidRPr="00DD2725">
              <w:rPr>
                <w:rFonts w:cstheme="minorHAnsi"/>
                <w:sz w:val="22"/>
                <w:szCs w:val="22"/>
              </w:rPr>
              <w:t>s les équipes arrivent à allumer l’ampoule.</w:t>
            </w:r>
            <w:r w:rsidR="00AB6F75" w:rsidRPr="00DD2725">
              <w:rPr>
                <w:rFonts w:cstheme="minorHAnsi"/>
                <w:sz w:val="22"/>
                <w:szCs w:val="22"/>
              </w:rPr>
              <w:t xml:space="preserve"> Questionner </w:t>
            </w:r>
            <w:r w:rsidR="004D562A" w:rsidRPr="00DD2725">
              <w:rPr>
                <w:rFonts w:cstheme="minorHAnsi"/>
                <w:sz w:val="22"/>
                <w:szCs w:val="22"/>
              </w:rPr>
              <w:t>deux</w:t>
            </w:r>
            <w:r w:rsidR="00AB6F75" w:rsidRPr="00DD2725">
              <w:rPr>
                <w:rFonts w:cstheme="minorHAnsi"/>
                <w:sz w:val="22"/>
                <w:szCs w:val="22"/>
              </w:rPr>
              <w:t xml:space="preserve"> équipe</w:t>
            </w:r>
            <w:r w:rsidR="00F84011" w:rsidRPr="00DD2725">
              <w:rPr>
                <w:rFonts w:cstheme="minorHAnsi"/>
                <w:sz w:val="22"/>
                <w:szCs w:val="22"/>
              </w:rPr>
              <w:t>s</w:t>
            </w:r>
            <w:r w:rsidR="00AB6F75" w:rsidRPr="00DD2725">
              <w:rPr>
                <w:rFonts w:cstheme="minorHAnsi"/>
                <w:sz w:val="22"/>
                <w:szCs w:val="22"/>
              </w:rPr>
              <w:t xml:space="preserve"> pour qu’ils expliquent </w:t>
            </w:r>
            <w:r w:rsidR="00EB6427" w:rsidRPr="00DD2725">
              <w:rPr>
                <w:rFonts w:cstheme="minorHAnsi"/>
                <w:sz w:val="22"/>
                <w:szCs w:val="22"/>
              </w:rPr>
              <w:t>leurs raisonnements</w:t>
            </w:r>
            <w:r w:rsidR="00AB6F75" w:rsidRPr="00DD2725">
              <w:rPr>
                <w:rFonts w:cstheme="minorHAnsi"/>
                <w:sz w:val="22"/>
                <w:szCs w:val="22"/>
              </w:rPr>
              <w:t>.</w:t>
            </w:r>
          </w:p>
          <w:p w14:paraId="2E65D6E0" w14:textId="77777777" w:rsidR="00580DEC" w:rsidRPr="00DD2725" w:rsidRDefault="00580DEC" w:rsidP="00580DEC">
            <w:pPr>
              <w:pStyle w:val="ListParagraph"/>
              <w:spacing w:line="276" w:lineRule="auto"/>
              <w:rPr>
                <w:rFonts w:cstheme="minorHAnsi"/>
                <w:sz w:val="22"/>
                <w:szCs w:val="22"/>
              </w:rPr>
            </w:pPr>
          </w:p>
          <w:p w14:paraId="1F622474" w14:textId="1935115B" w:rsidR="00892839" w:rsidRPr="00DD2725" w:rsidRDefault="00A3632D" w:rsidP="00FB79BB">
            <w:pPr>
              <w:spacing w:line="276" w:lineRule="auto"/>
              <w:rPr>
                <w:rFonts w:cstheme="minorHAnsi"/>
                <w:sz w:val="22"/>
                <w:szCs w:val="22"/>
              </w:rPr>
            </w:pPr>
            <w:r w:rsidRPr="00DD2725">
              <w:rPr>
                <w:rFonts w:cstheme="minorHAnsi"/>
                <w:sz w:val="22"/>
                <w:szCs w:val="22"/>
              </w:rPr>
              <w:t>Nous allons déterminer le succès de notre atelier par l’évaluation du succès du jeu de rappel et des 2 activités. P</w:t>
            </w:r>
            <w:r w:rsidR="00437069" w:rsidRPr="00DD2725">
              <w:rPr>
                <w:rFonts w:cstheme="minorHAnsi"/>
                <w:sz w:val="22"/>
                <w:szCs w:val="22"/>
              </w:rPr>
              <w:t>our l’activité de rappel,</w:t>
            </w:r>
            <w:r w:rsidRPr="00DD2725">
              <w:rPr>
                <w:rFonts w:cstheme="minorHAnsi"/>
                <w:sz w:val="22"/>
                <w:szCs w:val="22"/>
              </w:rPr>
              <w:t xml:space="preserve"> </w:t>
            </w:r>
            <w:r w:rsidR="00CA3AD8" w:rsidRPr="00DD2725">
              <w:rPr>
                <w:rFonts w:cstheme="minorHAnsi"/>
                <w:sz w:val="22"/>
                <w:szCs w:val="22"/>
              </w:rPr>
              <w:t xml:space="preserve">nous considérerons </w:t>
            </w:r>
            <w:r w:rsidR="001B21CD" w:rsidRPr="00DD2725">
              <w:rPr>
                <w:rFonts w:cstheme="minorHAnsi"/>
                <w:sz w:val="22"/>
                <w:szCs w:val="22"/>
              </w:rPr>
              <w:t xml:space="preserve">un </w:t>
            </w:r>
            <w:r w:rsidR="00CA3AD8" w:rsidRPr="00DD2725">
              <w:rPr>
                <w:rFonts w:cstheme="minorHAnsi"/>
                <w:sz w:val="22"/>
                <w:szCs w:val="22"/>
              </w:rPr>
              <w:t xml:space="preserve">succès si </w:t>
            </w:r>
            <w:r w:rsidR="00437069" w:rsidRPr="00DD2725">
              <w:rPr>
                <w:rFonts w:cstheme="minorHAnsi"/>
                <w:sz w:val="22"/>
                <w:szCs w:val="22"/>
              </w:rPr>
              <w:t>la majorité des élèves ont la bonne réponse vers les dernières questions. P</w:t>
            </w:r>
            <w:r w:rsidR="004F33FF" w:rsidRPr="00DD2725">
              <w:rPr>
                <w:rFonts w:cstheme="minorHAnsi"/>
                <w:sz w:val="22"/>
                <w:szCs w:val="22"/>
              </w:rPr>
              <w:t xml:space="preserve">our l’activité 1, chaque élève a retrouvé son homologue tout en expliquant </w:t>
            </w:r>
            <w:r w:rsidR="00105CB4" w:rsidRPr="00DD2725">
              <w:rPr>
                <w:rFonts w:cstheme="minorHAnsi"/>
                <w:sz w:val="22"/>
                <w:szCs w:val="22"/>
              </w:rPr>
              <w:t>son</w:t>
            </w:r>
            <w:r w:rsidR="004F33FF" w:rsidRPr="00DD2725">
              <w:rPr>
                <w:rFonts w:cstheme="minorHAnsi"/>
                <w:sz w:val="22"/>
                <w:szCs w:val="22"/>
              </w:rPr>
              <w:t xml:space="preserve"> raisonnement. Pour l’activité 2, c</w:t>
            </w:r>
            <w:r w:rsidR="00217D0E" w:rsidRPr="00DD2725">
              <w:rPr>
                <w:rFonts w:cstheme="minorHAnsi"/>
                <w:sz w:val="22"/>
                <w:szCs w:val="22"/>
              </w:rPr>
              <w:t xml:space="preserve">haque groupe a </w:t>
            </w:r>
            <w:r w:rsidR="002A2384" w:rsidRPr="00DD2725">
              <w:rPr>
                <w:rFonts w:cstheme="minorHAnsi"/>
                <w:sz w:val="22"/>
                <w:szCs w:val="22"/>
              </w:rPr>
              <w:t>réussi à</w:t>
            </w:r>
            <w:r w:rsidR="00665EB3" w:rsidRPr="00DD2725">
              <w:rPr>
                <w:rFonts w:cstheme="minorHAnsi"/>
                <w:sz w:val="22"/>
                <w:szCs w:val="22"/>
              </w:rPr>
              <w:t xml:space="preserve"> </w:t>
            </w:r>
            <w:r w:rsidR="00217D0E" w:rsidRPr="00DD2725">
              <w:rPr>
                <w:rFonts w:cstheme="minorHAnsi"/>
                <w:sz w:val="22"/>
                <w:szCs w:val="22"/>
              </w:rPr>
              <w:t xml:space="preserve">interagir avec le circuit avec l’ampoule qui s’allume </w:t>
            </w:r>
            <w:r w:rsidR="00060CB1" w:rsidRPr="00DD2725">
              <w:rPr>
                <w:rFonts w:cstheme="minorHAnsi"/>
                <w:sz w:val="22"/>
                <w:szCs w:val="22"/>
              </w:rPr>
              <w:t xml:space="preserve">à chaque </w:t>
            </w:r>
            <w:r w:rsidR="00B27343" w:rsidRPr="00DD2725">
              <w:rPr>
                <w:rFonts w:cstheme="minorHAnsi"/>
                <w:sz w:val="22"/>
                <w:szCs w:val="22"/>
              </w:rPr>
              <w:t>tour.</w:t>
            </w:r>
          </w:p>
        </w:tc>
      </w:tr>
      <w:tr w:rsidR="00D45792" w:rsidRPr="00DD2725" w14:paraId="342A9FAC" w14:textId="77777777" w:rsidTr="005E02EF">
        <w:trPr>
          <w:trHeight w:val="1795"/>
        </w:trPr>
        <w:tc>
          <w:tcPr>
            <w:tcW w:w="2880" w:type="dxa"/>
            <w:vAlign w:val="center"/>
          </w:tcPr>
          <w:p w14:paraId="67D6F09F" w14:textId="01717299" w:rsidR="00D45792" w:rsidRPr="00DD2725" w:rsidRDefault="4285598F" w:rsidP="00FB79BB">
            <w:pPr>
              <w:pStyle w:val="ListParagraph"/>
              <w:numPr>
                <w:ilvl w:val="0"/>
                <w:numId w:val="3"/>
              </w:numPr>
              <w:spacing w:line="276" w:lineRule="auto"/>
              <w:rPr>
                <w:rFonts w:cstheme="minorHAnsi"/>
                <w:sz w:val="22"/>
                <w:szCs w:val="22"/>
                <w:lang w:val="fr-CA"/>
              </w:rPr>
            </w:pPr>
            <w:r w:rsidRPr="00DD2725">
              <w:rPr>
                <w:rFonts w:cstheme="minorHAnsi"/>
                <w:sz w:val="22"/>
                <w:szCs w:val="22"/>
                <w:lang w:val="fr-CA"/>
              </w:rPr>
              <w:t>Au point où vous en êtes dans votre ébauche de planification, expliquez en quoi l’alignement pédagogique est respecté.</w:t>
            </w:r>
          </w:p>
        </w:tc>
        <w:tc>
          <w:tcPr>
            <w:tcW w:w="6516" w:type="dxa"/>
          </w:tcPr>
          <w:p w14:paraId="3BD9F8CD" w14:textId="1C6CE90B" w:rsidR="009E2E61" w:rsidRPr="00DD2725" w:rsidRDefault="00657396" w:rsidP="00FB79BB">
            <w:pPr>
              <w:spacing w:line="276" w:lineRule="auto"/>
              <w:rPr>
                <w:rFonts w:cstheme="minorHAnsi"/>
                <w:sz w:val="22"/>
                <w:szCs w:val="22"/>
              </w:rPr>
            </w:pPr>
            <w:r w:rsidRPr="00DD2725">
              <w:rPr>
                <w:rFonts w:cstheme="minorHAnsi"/>
                <w:sz w:val="22"/>
                <w:szCs w:val="22"/>
              </w:rPr>
              <w:t>L’alignement pédagogique est respecté</w:t>
            </w:r>
            <w:r w:rsidR="00071E3B" w:rsidRPr="00DD2725">
              <w:rPr>
                <w:rFonts w:cstheme="minorHAnsi"/>
                <w:sz w:val="22"/>
                <w:szCs w:val="22"/>
              </w:rPr>
              <w:t>,</w:t>
            </w:r>
            <w:r w:rsidRPr="00DD2725">
              <w:rPr>
                <w:rFonts w:cstheme="minorHAnsi"/>
                <w:sz w:val="22"/>
                <w:szCs w:val="22"/>
              </w:rPr>
              <w:t xml:space="preserve"> car les activités, explications et évaluations aident </w:t>
            </w:r>
            <w:r w:rsidR="00651ED2" w:rsidRPr="00DD2725">
              <w:rPr>
                <w:rFonts w:cstheme="minorHAnsi"/>
                <w:sz w:val="22"/>
                <w:szCs w:val="22"/>
              </w:rPr>
              <w:t>les</w:t>
            </w:r>
            <w:r w:rsidRPr="00DD2725">
              <w:rPr>
                <w:rFonts w:cstheme="minorHAnsi"/>
                <w:sz w:val="22"/>
                <w:szCs w:val="22"/>
              </w:rPr>
              <w:t xml:space="preserve"> élèves </w:t>
            </w:r>
            <w:r w:rsidR="005E4B36" w:rsidRPr="00DD2725">
              <w:rPr>
                <w:rFonts w:cstheme="minorHAnsi"/>
                <w:sz w:val="22"/>
                <w:szCs w:val="22"/>
              </w:rPr>
              <w:t>à se</w:t>
            </w:r>
            <w:r w:rsidRPr="00DD2725">
              <w:rPr>
                <w:rFonts w:cstheme="minorHAnsi"/>
                <w:sz w:val="22"/>
                <w:szCs w:val="22"/>
              </w:rPr>
              <w:t xml:space="preserve"> questionner sur </w:t>
            </w:r>
            <w:r w:rsidR="00757925" w:rsidRPr="00DD2725">
              <w:rPr>
                <w:rFonts w:cstheme="minorHAnsi"/>
                <w:sz w:val="22"/>
                <w:szCs w:val="22"/>
              </w:rPr>
              <w:t>leurs connaissances nouvellement acquises</w:t>
            </w:r>
            <w:r w:rsidRPr="00DD2725">
              <w:rPr>
                <w:rFonts w:cstheme="minorHAnsi"/>
                <w:sz w:val="22"/>
                <w:szCs w:val="22"/>
              </w:rPr>
              <w:t>.</w:t>
            </w:r>
            <w:r w:rsidR="00757925" w:rsidRPr="00DD2725">
              <w:rPr>
                <w:rFonts w:cstheme="minorHAnsi"/>
                <w:sz w:val="22"/>
                <w:szCs w:val="22"/>
              </w:rPr>
              <w:t xml:space="preserve"> En effet,</w:t>
            </w:r>
            <w:r w:rsidR="004140CE" w:rsidRPr="00DD2725">
              <w:rPr>
                <w:rFonts w:cstheme="minorHAnsi"/>
                <w:sz w:val="22"/>
                <w:szCs w:val="22"/>
              </w:rPr>
              <w:t xml:space="preserve"> </w:t>
            </w:r>
            <w:r w:rsidR="00821DDE" w:rsidRPr="00DD2725">
              <w:rPr>
                <w:rFonts w:cstheme="minorHAnsi"/>
                <w:sz w:val="22"/>
                <w:szCs w:val="22"/>
              </w:rPr>
              <w:t>à la suite de</w:t>
            </w:r>
            <w:r w:rsidR="004140CE" w:rsidRPr="00DD2725">
              <w:rPr>
                <w:rFonts w:cstheme="minorHAnsi"/>
                <w:sz w:val="22"/>
                <w:szCs w:val="22"/>
              </w:rPr>
              <w:t xml:space="preserve"> l’explication des concepts, nous plongeons les élèves à travers </w:t>
            </w:r>
            <w:r w:rsidR="00323D87" w:rsidRPr="00DD2725">
              <w:rPr>
                <w:rFonts w:cstheme="minorHAnsi"/>
                <w:sz w:val="22"/>
                <w:szCs w:val="22"/>
              </w:rPr>
              <w:t>deux</w:t>
            </w:r>
            <w:r w:rsidR="004140CE" w:rsidRPr="00DD2725">
              <w:rPr>
                <w:rFonts w:cstheme="minorHAnsi"/>
                <w:sz w:val="22"/>
                <w:szCs w:val="22"/>
              </w:rPr>
              <w:t xml:space="preserve"> sections d’activités pour renforcer </w:t>
            </w:r>
            <w:r w:rsidR="00821DDE" w:rsidRPr="00DD2725">
              <w:rPr>
                <w:rFonts w:cstheme="minorHAnsi"/>
                <w:sz w:val="22"/>
                <w:szCs w:val="22"/>
              </w:rPr>
              <w:t>leurs compréhensions</w:t>
            </w:r>
            <w:r w:rsidR="004140CE" w:rsidRPr="00DD2725">
              <w:rPr>
                <w:rFonts w:cstheme="minorHAnsi"/>
                <w:sz w:val="22"/>
                <w:szCs w:val="22"/>
              </w:rPr>
              <w:t>.</w:t>
            </w:r>
            <w:r w:rsidR="00821DDE" w:rsidRPr="00DD2725">
              <w:rPr>
                <w:rFonts w:cstheme="minorHAnsi"/>
                <w:sz w:val="22"/>
                <w:szCs w:val="22"/>
              </w:rPr>
              <w:t xml:space="preserve"> De plus, les élèves pourront </w:t>
            </w:r>
            <w:r w:rsidR="00F1251A" w:rsidRPr="00DD2725">
              <w:rPr>
                <w:rFonts w:cstheme="minorHAnsi"/>
                <w:sz w:val="22"/>
                <w:szCs w:val="22"/>
              </w:rPr>
              <w:t xml:space="preserve">interagir avec </w:t>
            </w:r>
            <w:r w:rsidR="00100801" w:rsidRPr="00DD2725">
              <w:rPr>
                <w:rFonts w:cstheme="minorHAnsi"/>
                <w:sz w:val="22"/>
                <w:szCs w:val="22"/>
              </w:rPr>
              <w:t>leurs</w:t>
            </w:r>
            <w:r w:rsidR="00F1251A" w:rsidRPr="00DD2725">
              <w:rPr>
                <w:rFonts w:cstheme="minorHAnsi"/>
                <w:sz w:val="22"/>
                <w:szCs w:val="22"/>
              </w:rPr>
              <w:t xml:space="preserve"> camarades afin de défier leurs connaissances.</w:t>
            </w:r>
          </w:p>
        </w:tc>
      </w:tr>
      <w:tr w:rsidR="578EB387" w:rsidRPr="00DD2725" w14:paraId="112E6F58" w14:textId="77777777" w:rsidTr="005E02EF">
        <w:trPr>
          <w:trHeight w:val="1417"/>
        </w:trPr>
        <w:tc>
          <w:tcPr>
            <w:tcW w:w="2880" w:type="dxa"/>
            <w:vAlign w:val="center"/>
          </w:tcPr>
          <w:p w14:paraId="5C9C231C" w14:textId="7E5C30A1" w:rsidR="578EB387" w:rsidRPr="00DD2725" w:rsidRDefault="578EB387" w:rsidP="00FB79BB">
            <w:pPr>
              <w:pStyle w:val="ListParagraph"/>
              <w:numPr>
                <w:ilvl w:val="0"/>
                <w:numId w:val="3"/>
              </w:numPr>
              <w:spacing w:line="276" w:lineRule="auto"/>
              <w:rPr>
                <w:rFonts w:cstheme="minorHAnsi"/>
                <w:sz w:val="22"/>
                <w:szCs w:val="22"/>
                <w:lang w:val="fr-CA"/>
              </w:rPr>
            </w:pPr>
            <w:r w:rsidRPr="00DD2725">
              <w:rPr>
                <w:rFonts w:cstheme="minorHAnsi"/>
                <w:sz w:val="22"/>
                <w:szCs w:val="22"/>
                <w:lang w:val="fr-CA"/>
              </w:rPr>
              <w:t>Quels défis potentiels ou quelles embûches est-il possible d’entrevoir à ce point-ci de votre planification ?</w:t>
            </w:r>
          </w:p>
        </w:tc>
        <w:tc>
          <w:tcPr>
            <w:tcW w:w="6516" w:type="dxa"/>
          </w:tcPr>
          <w:p w14:paraId="4D71C070" w14:textId="47AED6AC" w:rsidR="005B5751" w:rsidRPr="00DD2725" w:rsidRDefault="00034A29" w:rsidP="00FB79BB">
            <w:pPr>
              <w:spacing w:line="276" w:lineRule="auto"/>
              <w:rPr>
                <w:rFonts w:cstheme="minorHAnsi"/>
                <w:sz w:val="22"/>
                <w:szCs w:val="22"/>
              </w:rPr>
            </w:pPr>
            <w:r w:rsidRPr="00DD2725">
              <w:rPr>
                <w:rFonts w:cstheme="minorHAnsi"/>
                <w:sz w:val="22"/>
                <w:szCs w:val="22"/>
              </w:rPr>
              <w:t xml:space="preserve">Un </w:t>
            </w:r>
            <w:r w:rsidR="003B09F6" w:rsidRPr="00DD2725">
              <w:rPr>
                <w:rFonts w:cstheme="minorHAnsi"/>
                <w:sz w:val="22"/>
                <w:szCs w:val="22"/>
              </w:rPr>
              <w:t>premier</w:t>
            </w:r>
            <w:r w:rsidRPr="00DD2725">
              <w:rPr>
                <w:rFonts w:cstheme="minorHAnsi"/>
                <w:sz w:val="22"/>
                <w:szCs w:val="22"/>
              </w:rPr>
              <w:t xml:space="preserve"> défi potentiel est qu’il serait possible que nous </w:t>
            </w:r>
            <w:r w:rsidR="00572997" w:rsidRPr="00DD2725">
              <w:rPr>
                <w:rFonts w:cstheme="minorHAnsi"/>
                <w:sz w:val="22"/>
                <w:szCs w:val="22"/>
              </w:rPr>
              <w:t>n’arrivions</w:t>
            </w:r>
            <w:r w:rsidRPr="00DD2725">
              <w:rPr>
                <w:rFonts w:cstheme="minorHAnsi"/>
                <w:sz w:val="22"/>
                <w:szCs w:val="22"/>
              </w:rPr>
              <w:t xml:space="preserve"> pas à bien gérer la classe.</w:t>
            </w:r>
            <w:r w:rsidR="00572997" w:rsidRPr="00DD2725">
              <w:rPr>
                <w:rFonts w:cstheme="minorHAnsi"/>
                <w:sz w:val="22"/>
                <w:szCs w:val="22"/>
              </w:rPr>
              <w:t xml:space="preserve"> En effet, l’enseignante nous a informé</w:t>
            </w:r>
            <w:r w:rsidR="001B21CD" w:rsidRPr="00DD2725">
              <w:rPr>
                <w:rFonts w:cstheme="minorHAnsi"/>
                <w:sz w:val="22"/>
                <w:szCs w:val="22"/>
              </w:rPr>
              <w:t>s</w:t>
            </w:r>
            <w:r w:rsidR="00572997" w:rsidRPr="00DD2725">
              <w:rPr>
                <w:rFonts w:cstheme="minorHAnsi"/>
                <w:sz w:val="22"/>
                <w:szCs w:val="22"/>
              </w:rPr>
              <w:t xml:space="preserve"> que les élèves proviennent d’un milieu défavorisé et qu’il risque d’avoir </w:t>
            </w:r>
            <w:r w:rsidR="00AF417A" w:rsidRPr="00DD2725">
              <w:rPr>
                <w:rFonts w:cstheme="minorHAnsi"/>
                <w:sz w:val="22"/>
                <w:szCs w:val="22"/>
              </w:rPr>
              <w:t xml:space="preserve">des comportements </w:t>
            </w:r>
            <w:r w:rsidR="002A7AE6" w:rsidRPr="00DD2725">
              <w:rPr>
                <w:rFonts w:cstheme="minorHAnsi"/>
                <w:sz w:val="22"/>
                <w:szCs w:val="22"/>
              </w:rPr>
              <w:t>inhabituels</w:t>
            </w:r>
            <w:r w:rsidR="00572997" w:rsidRPr="00DD2725">
              <w:rPr>
                <w:rFonts w:cstheme="minorHAnsi"/>
                <w:sz w:val="22"/>
                <w:szCs w:val="22"/>
              </w:rPr>
              <w:t>.</w:t>
            </w:r>
            <w:r w:rsidR="0048298B" w:rsidRPr="00DD2725">
              <w:rPr>
                <w:rFonts w:cstheme="minorHAnsi"/>
                <w:sz w:val="22"/>
                <w:szCs w:val="22"/>
              </w:rPr>
              <w:t xml:space="preserve"> </w:t>
            </w:r>
            <w:r w:rsidR="004F38E8" w:rsidRPr="00DD2725">
              <w:rPr>
                <w:rFonts w:cstheme="minorHAnsi"/>
                <w:sz w:val="22"/>
                <w:szCs w:val="22"/>
              </w:rPr>
              <w:t>Puisque</w:t>
            </w:r>
            <w:r w:rsidR="0048298B" w:rsidRPr="00DD2725">
              <w:rPr>
                <w:rFonts w:cstheme="minorHAnsi"/>
                <w:sz w:val="22"/>
                <w:szCs w:val="22"/>
              </w:rPr>
              <w:t xml:space="preserve"> nous n’avons aucune expérience dans ce domaine, il serait </w:t>
            </w:r>
            <w:r w:rsidR="00C87190" w:rsidRPr="00DD2725">
              <w:rPr>
                <w:rFonts w:cstheme="minorHAnsi"/>
                <w:sz w:val="22"/>
                <w:szCs w:val="22"/>
              </w:rPr>
              <w:t>un risque probable</w:t>
            </w:r>
            <w:r w:rsidR="0048298B" w:rsidRPr="00DD2725">
              <w:rPr>
                <w:rFonts w:cstheme="minorHAnsi"/>
                <w:sz w:val="22"/>
                <w:szCs w:val="22"/>
              </w:rPr>
              <w:t>.</w:t>
            </w:r>
            <w:r w:rsidR="00580DEC" w:rsidRPr="00DD2725">
              <w:rPr>
                <w:rFonts w:cstheme="minorHAnsi"/>
                <w:sz w:val="22"/>
                <w:szCs w:val="22"/>
              </w:rPr>
              <w:t xml:space="preserve"> </w:t>
            </w:r>
            <w:r w:rsidR="00572997" w:rsidRPr="00DD2725">
              <w:rPr>
                <w:rFonts w:cstheme="minorHAnsi"/>
                <w:sz w:val="22"/>
                <w:szCs w:val="22"/>
              </w:rPr>
              <w:t xml:space="preserve">Un </w:t>
            </w:r>
            <w:r w:rsidR="003B09F6" w:rsidRPr="00DD2725">
              <w:rPr>
                <w:rFonts w:cstheme="minorHAnsi"/>
                <w:sz w:val="22"/>
                <w:szCs w:val="22"/>
              </w:rPr>
              <w:t>deuxième</w:t>
            </w:r>
            <w:r w:rsidR="00572997" w:rsidRPr="00DD2725">
              <w:rPr>
                <w:rFonts w:cstheme="minorHAnsi"/>
                <w:sz w:val="22"/>
                <w:szCs w:val="22"/>
              </w:rPr>
              <w:t xml:space="preserve"> défi potentiel</w:t>
            </w:r>
            <w:r w:rsidR="00167008" w:rsidRPr="00DD2725">
              <w:rPr>
                <w:rFonts w:cstheme="minorHAnsi"/>
                <w:sz w:val="22"/>
                <w:szCs w:val="22"/>
              </w:rPr>
              <w:t xml:space="preserve"> est que nous </w:t>
            </w:r>
            <w:r w:rsidR="003B09F6" w:rsidRPr="00DD2725">
              <w:rPr>
                <w:rFonts w:cstheme="minorHAnsi"/>
                <w:sz w:val="22"/>
                <w:szCs w:val="22"/>
              </w:rPr>
              <w:t>pouvons</w:t>
            </w:r>
            <w:r w:rsidR="00167008" w:rsidRPr="00DD2725">
              <w:rPr>
                <w:rFonts w:cstheme="minorHAnsi"/>
                <w:sz w:val="22"/>
                <w:szCs w:val="22"/>
              </w:rPr>
              <w:t xml:space="preserve"> mal</w:t>
            </w:r>
            <w:r w:rsidR="003B09F6" w:rsidRPr="00DD2725">
              <w:rPr>
                <w:rFonts w:cstheme="minorHAnsi"/>
                <w:sz w:val="22"/>
                <w:szCs w:val="22"/>
              </w:rPr>
              <w:t xml:space="preserve"> juger et</w:t>
            </w:r>
            <w:r w:rsidR="00167008" w:rsidRPr="00DD2725">
              <w:rPr>
                <w:rFonts w:cstheme="minorHAnsi"/>
                <w:sz w:val="22"/>
                <w:szCs w:val="22"/>
              </w:rPr>
              <w:t xml:space="preserve"> évaluer l’atmosphère et l’ambiance de la classe. Nous </w:t>
            </w:r>
            <w:r w:rsidR="003B09F6" w:rsidRPr="00DD2725">
              <w:rPr>
                <w:rFonts w:cstheme="minorHAnsi"/>
                <w:sz w:val="22"/>
                <w:szCs w:val="22"/>
              </w:rPr>
              <w:t>pouvons</w:t>
            </w:r>
            <w:r w:rsidR="00167008" w:rsidRPr="00DD2725">
              <w:rPr>
                <w:rFonts w:cstheme="minorHAnsi"/>
                <w:sz w:val="22"/>
                <w:szCs w:val="22"/>
              </w:rPr>
              <w:t xml:space="preserve"> penser que toute la classe a bien compris alors que la matière n’est pas </w:t>
            </w:r>
            <w:r w:rsidR="003B09F6" w:rsidRPr="00DD2725">
              <w:rPr>
                <w:rFonts w:cstheme="minorHAnsi"/>
                <w:sz w:val="22"/>
                <w:szCs w:val="22"/>
              </w:rPr>
              <w:t>totalement</w:t>
            </w:r>
            <w:r w:rsidR="00167008" w:rsidRPr="00DD2725">
              <w:rPr>
                <w:rFonts w:cstheme="minorHAnsi"/>
                <w:sz w:val="22"/>
                <w:szCs w:val="22"/>
              </w:rPr>
              <w:t xml:space="preserve"> acquise.</w:t>
            </w:r>
            <w:r w:rsidR="00E133EE" w:rsidRPr="00DD2725">
              <w:rPr>
                <w:rFonts w:cstheme="minorHAnsi"/>
                <w:sz w:val="22"/>
                <w:szCs w:val="22"/>
              </w:rPr>
              <w:t xml:space="preserve"> </w:t>
            </w:r>
            <w:r w:rsidR="008738F3" w:rsidRPr="00DD2725">
              <w:rPr>
                <w:rFonts w:cstheme="minorHAnsi"/>
                <w:sz w:val="22"/>
                <w:szCs w:val="22"/>
              </w:rPr>
              <w:t>Par exemple, n</w:t>
            </w:r>
            <w:r w:rsidR="00E133EE" w:rsidRPr="00DD2725">
              <w:rPr>
                <w:rFonts w:cstheme="minorHAnsi"/>
                <w:sz w:val="22"/>
                <w:szCs w:val="22"/>
              </w:rPr>
              <w:t xml:space="preserve">ous </w:t>
            </w:r>
            <w:r w:rsidR="003B09F6" w:rsidRPr="00DD2725">
              <w:rPr>
                <w:rFonts w:cstheme="minorHAnsi"/>
                <w:sz w:val="22"/>
                <w:szCs w:val="22"/>
              </w:rPr>
              <w:t>pouvons</w:t>
            </w:r>
            <w:r w:rsidR="00E133EE" w:rsidRPr="00DD2725">
              <w:rPr>
                <w:rFonts w:cstheme="minorHAnsi"/>
                <w:sz w:val="22"/>
                <w:szCs w:val="22"/>
              </w:rPr>
              <w:t xml:space="preserve"> interpréter le fait qu</w:t>
            </w:r>
            <w:r w:rsidR="003B09F6" w:rsidRPr="00DD2725">
              <w:rPr>
                <w:rFonts w:cstheme="minorHAnsi"/>
                <w:sz w:val="22"/>
                <w:szCs w:val="22"/>
              </w:rPr>
              <w:t xml:space="preserve">e si personne ne pose de questions, cela voudrait dire que </w:t>
            </w:r>
            <w:r w:rsidR="00E133EE" w:rsidRPr="00DD2725">
              <w:rPr>
                <w:rFonts w:cstheme="minorHAnsi"/>
                <w:sz w:val="22"/>
                <w:szCs w:val="22"/>
              </w:rPr>
              <w:t>tout le monde a compris</w:t>
            </w:r>
            <w:r w:rsidR="003B09F6" w:rsidRPr="00DD2725">
              <w:rPr>
                <w:rFonts w:cstheme="minorHAnsi"/>
                <w:sz w:val="22"/>
                <w:szCs w:val="22"/>
              </w:rPr>
              <w:t>,</w:t>
            </w:r>
            <w:r w:rsidR="00E133EE" w:rsidRPr="00DD2725">
              <w:rPr>
                <w:rFonts w:cstheme="minorHAnsi"/>
                <w:sz w:val="22"/>
                <w:szCs w:val="22"/>
              </w:rPr>
              <w:t xml:space="preserve"> alors qu</w:t>
            </w:r>
            <w:r w:rsidR="003B09F6" w:rsidRPr="00DD2725">
              <w:rPr>
                <w:rFonts w:cstheme="minorHAnsi"/>
                <w:sz w:val="22"/>
                <w:szCs w:val="22"/>
              </w:rPr>
              <w:t>’</w:t>
            </w:r>
            <w:r w:rsidR="00E133EE" w:rsidRPr="00DD2725">
              <w:rPr>
                <w:rFonts w:cstheme="minorHAnsi"/>
                <w:sz w:val="22"/>
                <w:szCs w:val="22"/>
              </w:rPr>
              <w:t>e</w:t>
            </w:r>
            <w:r w:rsidR="003B09F6" w:rsidRPr="00DD2725">
              <w:rPr>
                <w:rFonts w:cstheme="minorHAnsi"/>
                <w:sz w:val="22"/>
                <w:szCs w:val="22"/>
              </w:rPr>
              <w:t>n vérité,</w:t>
            </w:r>
            <w:r w:rsidR="00E133EE" w:rsidRPr="00DD2725">
              <w:rPr>
                <w:rFonts w:cstheme="minorHAnsi"/>
                <w:sz w:val="22"/>
                <w:szCs w:val="22"/>
              </w:rPr>
              <w:t xml:space="preserve"> les élèves sont</w:t>
            </w:r>
            <w:r w:rsidR="003B09F6" w:rsidRPr="00DD2725">
              <w:rPr>
                <w:rFonts w:cstheme="minorHAnsi"/>
                <w:sz w:val="22"/>
                <w:szCs w:val="22"/>
              </w:rPr>
              <w:t xml:space="preserve"> simplement</w:t>
            </w:r>
            <w:r w:rsidR="00E133EE" w:rsidRPr="00DD2725">
              <w:rPr>
                <w:rFonts w:cstheme="minorHAnsi"/>
                <w:sz w:val="22"/>
                <w:szCs w:val="22"/>
              </w:rPr>
              <w:t xml:space="preserve"> </w:t>
            </w:r>
            <w:r w:rsidR="008738F3" w:rsidRPr="00DD2725">
              <w:rPr>
                <w:rFonts w:cstheme="minorHAnsi"/>
                <w:sz w:val="22"/>
                <w:szCs w:val="22"/>
              </w:rPr>
              <w:t>gênés</w:t>
            </w:r>
            <w:r w:rsidR="00E133EE" w:rsidRPr="00DD2725">
              <w:rPr>
                <w:rFonts w:cstheme="minorHAnsi"/>
                <w:sz w:val="22"/>
                <w:szCs w:val="22"/>
              </w:rPr>
              <w:t xml:space="preserve"> de </w:t>
            </w:r>
            <w:r w:rsidR="00AA4DD8" w:rsidRPr="00DD2725">
              <w:rPr>
                <w:rFonts w:cstheme="minorHAnsi"/>
                <w:sz w:val="22"/>
                <w:szCs w:val="22"/>
              </w:rPr>
              <w:t>prendre la parole</w:t>
            </w:r>
            <w:r w:rsidR="00E133EE" w:rsidRPr="00DD2725">
              <w:rPr>
                <w:rFonts w:cstheme="minorHAnsi"/>
                <w:sz w:val="22"/>
                <w:szCs w:val="22"/>
              </w:rPr>
              <w:t>.</w:t>
            </w:r>
          </w:p>
        </w:tc>
      </w:tr>
    </w:tbl>
    <w:p w14:paraId="7D31E1B0" w14:textId="77777777" w:rsidR="00A54BE0" w:rsidRPr="00DD2725" w:rsidRDefault="00A54BE0" w:rsidP="00A54BE0">
      <w:pPr>
        <w:spacing w:after="160" w:line="276" w:lineRule="auto"/>
        <w:rPr>
          <w:rFonts w:cstheme="minorHAnsi"/>
          <w:b/>
          <w:bCs/>
          <w:i/>
          <w:iCs/>
          <w:sz w:val="22"/>
          <w:szCs w:val="22"/>
        </w:rPr>
      </w:pPr>
    </w:p>
    <w:p w14:paraId="1BD9470C" w14:textId="77777777" w:rsidR="006C3E1C" w:rsidRPr="00DD2725" w:rsidRDefault="006C3E1C">
      <w:pPr>
        <w:spacing w:after="160" w:line="259" w:lineRule="auto"/>
        <w:rPr>
          <w:rFonts w:cstheme="minorHAnsi"/>
          <w:b/>
          <w:bCs/>
          <w:i/>
          <w:iCs/>
          <w:sz w:val="22"/>
          <w:szCs w:val="22"/>
        </w:rPr>
      </w:pPr>
      <w:r w:rsidRPr="00DD2725">
        <w:rPr>
          <w:rFonts w:cstheme="minorHAnsi"/>
          <w:b/>
          <w:bCs/>
          <w:i/>
          <w:iCs/>
          <w:sz w:val="22"/>
          <w:szCs w:val="22"/>
        </w:rPr>
        <w:br w:type="page"/>
      </w:r>
    </w:p>
    <w:p w14:paraId="55A4C8BB" w14:textId="715D1AC7" w:rsidR="000C4371" w:rsidRPr="00DD2725" w:rsidRDefault="58598FF8" w:rsidP="006C3E1C">
      <w:pPr>
        <w:spacing w:after="160" w:line="276" w:lineRule="auto"/>
        <w:jc w:val="center"/>
        <w:rPr>
          <w:rFonts w:cstheme="minorHAnsi"/>
          <w:b/>
          <w:bCs/>
          <w:i/>
          <w:iCs/>
          <w:sz w:val="22"/>
          <w:szCs w:val="22"/>
        </w:rPr>
      </w:pPr>
      <w:r w:rsidRPr="00DD2725">
        <w:rPr>
          <w:rFonts w:cstheme="minorHAnsi"/>
          <w:b/>
          <w:bCs/>
          <w:i/>
          <w:iCs/>
          <w:sz w:val="22"/>
          <w:szCs w:val="22"/>
        </w:rPr>
        <w:lastRenderedPageBreak/>
        <w:t>Bloc</w:t>
      </w:r>
      <w:r w:rsidR="000C4371" w:rsidRPr="00DD2725">
        <w:rPr>
          <w:rFonts w:cstheme="minorHAnsi"/>
          <w:b/>
          <w:bCs/>
          <w:i/>
          <w:iCs/>
          <w:sz w:val="22"/>
          <w:szCs w:val="22"/>
        </w:rPr>
        <w:t xml:space="preserve"> 3 : </w:t>
      </w:r>
      <w:r w:rsidR="00CE4F2E" w:rsidRPr="00DD2725">
        <w:rPr>
          <w:rFonts w:cstheme="minorHAnsi"/>
          <w:b/>
          <w:bCs/>
          <w:i/>
          <w:iCs/>
          <w:sz w:val="22"/>
          <w:szCs w:val="22"/>
        </w:rPr>
        <w:t>« </w:t>
      </w:r>
      <w:proofErr w:type="spellStart"/>
      <w:r w:rsidR="000C4371" w:rsidRPr="00DD2725">
        <w:rPr>
          <w:rFonts w:cstheme="minorHAnsi"/>
          <w:b/>
          <w:bCs/>
          <w:i/>
          <w:iCs/>
          <w:sz w:val="22"/>
          <w:szCs w:val="22"/>
        </w:rPr>
        <w:t>Brainstorm</w:t>
      </w:r>
      <w:proofErr w:type="spellEnd"/>
      <w:r w:rsidR="00CE4F2E" w:rsidRPr="00DD2725">
        <w:rPr>
          <w:rFonts w:cstheme="minorHAnsi"/>
          <w:b/>
          <w:bCs/>
          <w:i/>
          <w:iCs/>
          <w:sz w:val="22"/>
          <w:szCs w:val="22"/>
        </w:rPr>
        <w:t> »</w:t>
      </w:r>
      <w:r w:rsidR="000C4371" w:rsidRPr="00DD2725">
        <w:rPr>
          <w:rFonts w:cstheme="minorHAnsi"/>
          <w:b/>
          <w:bCs/>
          <w:i/>
          <w:iCs/>
          <w:sz w:val="22"/>
          <w:szCs w:val="22"/>
        </w:rPr>
        <w:t xml:space="preserve"> pour la création de la </w:t>
      </w:r>
      <w:proofErr w:type="spellStart"/>
      <w:r w:rsidR="000C4371" w:rsidRPr="00DD2725">
        <w:rPr>
          <w:rFonts w:cstheme="minorHAnsi"/>
          <w:b/>
          <w:bCs/>
          <w:i/>
          <w:iCs/>
          <w:sz w:val="22"/>
          <w:szCs w:val="22"/>
        </w:rPr>
        <w:t>Polytrousse</w:t>
      </w:r>
      <w:proofErr w:type="spellEnd"/>
    </w:p>
    <w:tbl>
      <w:tblPr>
        <w:tblStyle w:val="TableGrid"/>
        <w:tblW w:w="0" w:type="auto"/>
        <w:tblLook w:val="04A0" w:firstRow="1" w:lastRow="0" w:firstColumn="1" w:lastColumn="0" w:noHBand="0" w:noVBand="1"/>
      </w:tblPr>
      <w:tblGrid>
        <w:gridCol w:w="2875"/>
        <w:gridCol w:w="6521"/>
      </w:tblGrid>
      <w:tr w:rsidR="00E94C9C" w:rsidRPr="00DD2725" w14:paraId="5456C5D5" w14:textId="77777777" w:rsidTr="005E02EF">
        <w:trPr>
          <w:trHeight w:val="382"/>
        </w:trPr>
        <w:tc>
          <w:tcPr>
            <w:tcW w:w="2875" w:type="dxa"/>
            <w:shd w:val="clear" w:color="auto" w:fill="9CC2E5" w:themeFill="accent5" w:themeFillTint="99"/>
            <w:vAlign w:val="center"/>
          </w:tcPr>
          <w:p w14:paraId="097E596A" w14:textId="39432C02" w:rsidR="00E94C9C" w:rsidRPr="00DD2725" w:rsidRDefault="00F337B9" w:rsidP="00FB79BB">
            <w:pPr>
              <w:spacing w:line="276" w:lineRule="auto"/>
              <w:jc w:val="center"/>
              <w:rPr>
                <w:rFonts w:cstheme="minorHAnsi"/>
                <w:sz w:val="22"/>
                <w:szCs w:val="22"/>
              </w:rPr>
            </w:pPr>
            <w:r w:rsidRPr="00DD2725">
              <w:rPr>
                <w:rFonts w:cstheme="minorHAnsi"/>
                <w:b/>
                <w:bCs/>
                <w:sz w:val="22"/>
                <w:szCs w:val="22"/>
              </w:rPr>
              <w:t>Premières idées</w:t>
            </w:r>
          </w:p>
        </w:tc>
        <w:tc>
          <w:tcPr>
            <w:tcW w:w="6521" w:type="dxa"/>
            <w:shd w:val="clear" w:color="auto" w:fill="9CC2E5" w:themeFill="accent5" w:themeFillTint="99"/>
            <w:vAlign w:val="center"/>
          </w:tcPr>
          <w:p w14:paraId="4F38E284" w14:textId="45576934" w:rsidR="00E94C9C" w:rsidRPr="00DD2725" w:rsidRDefault="00E94C9C" w:rsidP="00FB79BB">
            <w:pPr>
              <w:spacing w:line="276" w:lineRule="auto"/>
              <w:jc w:val="center"/>
              <w:rPr>
                <w:rFonts w:cstheme="minorHAnsi"/>
                <w:sz w:val="22"/>
                <w:szCs w:val="22"/>
              </w:rPr>
            </w:pPr>
            <w:r w:rsidRPr="00DD2725">
              <w:rPr>
                <w:rFonts w:cstheme="minorHAnsi"/>
                <w:b/>
                <w:bCs/>
                <w:sz w:val="22"/>
                <w:szCs w:val="22"/>
              </w:rPr>
              <w:t>Réponses</w:t>
            </w:r>
          </w:p>
        </w:tc>
      </w:tr>
      <w:tr w:rsidR="000C4371" w:rsidRPr="00DD2725" w14:paraId="1F044F4A" w14:textId="77777777" w:rsidTr="005E02EF">
        <w:trPr>
          <w:trHeight w:val="2596"/>
        </w:trPr>
        <w:tc>
          <w:tcPr>
            <w:tcW w:w="2875" w:type="dxa"/>
            <w:vAlign w:val="center"/>
          </w:tcPr>
          <w:p w14:paraId="55F11BB9" w14:textId="0AD9A081" w:rsidR="002C639E" w:rsidRPr="00DD2725" w:rsidRDefault="5A1839CF" w:rsidP="00FB79BB">
            <w:pPr>
              <w:spacing w:line="276" w:lineRule="auto"/>
              <w:rPr>
                <w:rFonts w:cstheme="minorHAnsi"/>
                <w:sz w:val="22"/>
                <w:szCs w:val="22"/>
              </w:rPr>
            </w:pPr>
            <w:r w:rsidRPr="00DD2725">
              <w:rPr>
                <w:rFonts w:cstheme="minorHAnsi"/>
                <w:sz w:val="22"/>
                <w:szCs w:val="22"/>
              </w:rPr>
              <w:t>Faites</w:t>
            </w:r>
            <w:r w:rsidR="4683EB3B" w:rsidRPr="00DD2725">
              <w:rPr>
                <w:rFonts w:cstheme="minorHAnsi"/>
                <w:sz w:val="22"/>
                <w:szCs w:val="22"/>
              </w:rPr>
              <w:t xml:space="preserve"> une première réflexion quant à la « </w:t>
            </w:r>
            <w:proofErr w:type="spellStart"/>
            <w:r w:rsidR="4683EB3B" w:rsidRPr="00DD2725">
              <w:rPr>
                <w:rFonts w:cstheme="minorHAnsi"/>
                <w:b/>
                <w:bCs/>
                <w:sz w:val="22"/>
                <w:szCs w:val="22"/>
              </w:rPr>
              <w:t>Polytrousse</w:t>
            </w:r>
            <w:proofErr w:type="spellEnd"/>
            <w:r w:rsidR="4683EB3B" w:rsidRPr="00DD2725">
              <w:rPr>
                <w:rFonts w:cstheme="minorHAnsi"/>
                <w:sz w:val="22"/>
                <w:szCs w:val="22"/>
              </w:rPr>
              <w:t> »</w:t>
            </w:r>
            <w:r w:rsidR="14434317" w:rsidRPr="00DD2725">
              <w:rPr>
                <w:rFonts w:cstheme="minorHAnsi"/>
                <w:sz w:val="22"/>
                <w:szCs w:val="22"/>
              </w:rPr>
              <w:t>,</w:t>
            </w:r>
            <w:r w:rsidR="4683EB3B" w:rsidRPr="00DD2725">
              <w:rPr>
                <w:rFonts w:cstheme="minorHAnsi"/>
                <w:sz w:val="22"/>
                <w:szCs w:val="22"/>
              </w:rPr>
              <w:t xml:space="preserve"> c’est-à-dire le matériel complémentaire qu</w:t>
            </w:r>
            <w:r w:rsidR="22DFA642" w:rsidRPr="00DD2725">
              <w:rPr>
                <w:rFonts w:cstheme="minorHAnsi"/>
                <w:sz w:val="22"/>
                <w:szCs w:val="22"/>
              </w:rPr>
              <w:t>e vous laisserez</w:t>
            </w:r>
            <w:r w:rsidR="4683EB3B" w:rsidRPr="00DD2725">
              <w:rPr>
                <w:rFonts w:cstheme="minorHAnsi"/>
                <w:sz w:val="22"/>
                <w:szCs w:val="22"/>
              </w:rPr>
              <w:t xml:space="preserve"> à l’</w:t>
            </w:r>
            <w:proofErr w:type="spellStart"/>
            <w:r w:rsidR="4683EB3B" w:rsidRPr="00DD2725">
              <w:rPr>
                <w:rFonts w:cstheme="minorHAnsi"/>
                <w:sz w:val="22"/>
                <w:szCs w:val="22"/>
              </w:rPr>
              <w:t>enseignant</w:t>
            </w:r>
            <w:r w:rsidR="00A7677E" w:rsidRPr="00DD2725">
              <w:rPr>
                <w:rFonts w:cstheme="minorHAnsi"/>
                <w:sz w:val="22"/>
                <w:szCs w:val="22"/>
              </w:rPr>
              <w:t>.</w:t>
            </w:r>
            <w:r w:rsidRPr="00DD2725">
              <w:rPr>
                <w:rFonts w:cstheme="minorHAnsi"/>
                <w:sz w:val="22"/>
                <w:szCs w:val="22"/>
              </w:rPr>
              <w:t>e</w:t>
            </w:r>
            <w:proofErr w:type="spellEnd"/>
            <w:r w:rsidR="4683EB3B" w:rsidRPr="00DD2725">
              <w:rPr>
                <w:rFonts w:cstheme="minorHAnsi"/>
                <w:sz w:val="22"/>
                <w:szCs w:val="22"/>
              </w:rPr>
              <w:t xml:space="preserve"> </w:t>
            </w:r>
            <w:r w:rsidR="001416B9" w:rsidRPr="00DD2725">
              <w:rPr>
                <w:rFonts w:cstheme="minorHAnsi"/>
                <w:sz w:val="22"/>
                <w:szCs w:val="22"/>
              </w:rPr>
              <w:t xml:space="preserve">pour qu’il/elle puisse approfondir le sujet avec ses élèves </w:t>
            </w:r>
            <w:r w:rsidR="006233B5" w:rsidRPr="00DD2725">
              <w:rPr>
                <w:rFonts w:cstheme="minorHAnsi"/>
                <w:sz w:val="22"/>
                <w:szCs w:val="22"/>
              </w:rPr>
              <w:t>après</w:t>
            </w:r>
            <w:r w:rsidR="4683EB3B" w:rsidRPr="00DD2725">
              <w:rPr>
                <w:rFonts w:cstheme="minorHAnsi"/>
                <w:sz w:val="22"/>
                <w:szCs w:val="22"/>
              </w:rPr>
              <w:t xml:space="preserve"> votre atelier.</w:t>
            </w:r>
            <w:r w:rsidR="1DD0BA6E" w:rsidRPr="00DD2725">
              <w:rPr>
                <w:rFonts w:cstheme="minorHAnsi"/>
                <w:sz w:val="22"/>
                <w:szCs w:val="22"/>
              </w:rPr>
              <w:t xml:space="preserve"> Quel contenu</w:t>
            </w:r>
            <w:r w:rsidRPr="00DD2725">
              <w:rPr>
                <w:rFonts w:cstheme="minorHAnsi"/>
                <w:sz w:val="22"/>
                <w:szCs w:val="22"/>
              </w:rPr>
              <w:t xml:space="preserve"> pourrait être envisageable</w:t>
            </w:r>
            <w:r w:rsidR="1DD0BA6E" w:rsidRPr="00DD2725">
              <w:rPr>
                <w:rFonts w:cstheme="minorHAnsi"/>
                <w:sz w:val="22"/>
                <w:szCs w:val="22"/>
              </w:rPr>
              <w:t> ?</w:t>
            </w:r>
          </w:p>
        </w:tc>
        <w:tc>
          <w:tcPr>
            <w:tcW w:w="6521" w:type="dxa"/>
          </w:tcPr>
          <w:p w14:paraId="72757487" w14:textId="4F51A54A" w:rsidR="00646A46" w:rsidRPr="00DD2725" w:rsidRDefault="00284949" w:rsidP="00FB79BB">
            <w:pPr>
              <w:spacing w:line="276" w:lineRule="auto"/>
              <w:rPr>
                <w:rFonts w:cstheme="minorHAnsi"/>
                <w:sz w:val="22"/>
                <w:szCs w:val="22"/>
              </w:rPr>
            </w:pPr>
            <w:r w:rsidRPr="00DD2725">
              <w:rPr>
                <w:rFonts w:cstheme="minorHAnsi"/>
                <w:sz w:val="22"/>
                <w:szCs w:val="22"/>
              </w:rPr>
              <w:t>Premièrement, nous laisserons la présentation Power</w:t>
            </w:r>
            <w:r w:rsidR="00172167" w:rsidRPr="00DD2725">
              <w:rPr>
                <w:rFonts w:cstheme="minorHAnsi"/>
                <w:sz w:val="22"/>
                <w:szCs w:val="22"/>
              </w:rPr>
              <w:t>P</w:t>
            </w:r>
            <w:r w:rsidRPr="00DD2725">
              <w:rPr>
                <w:rFonts w:cstheme="minorHAnsi"/>
                <w:sz w:val="22"/>
                <w:szCs w:val="22"/>
              </w:rPr>
              <w:t xml:space="preserve">oint à la disposition de l’enseignante. Ce dernier contient toute la théorie et </w:t>
            </w:r>
            <w:r w:rsidR="001B21CD" w:rsidRPr="00DD2725">
              <w:rPr>
                <w:rFonts w:cstheme="minorHAnsi"/>
                <w:sz w:val="22"/>
                <w:szCs w:val="22"/>
              </w:rPr>
              <w:t xml:space="preserve">les </w:t>
            </w:r>
            <w:r w:rsidRPr="00DD2725">
              <w:rPr>
                <w:rFonts w:cstheme="minorHAnsi"/>
                <w:sz w:val="22"/>
                <w:szCs w:val="22"/>
              </w:rPr>
              <w:t>démarche</w:t>
            </w:r>
            <w:r w:rsidR="00335057" w:rsidRPr="00DD2725">
              <w:rPr>
                <w:rFonts w:cstheme="minorHAnsi"/>
                <w:sz w:val="22"/>
                <w:szCs w:val="22"/>
              </w:rPr>
              <w:t>s</w:t>
            </w:r>
            <w:r w:rsidRPr="00DD2725">
              <w:rPr>
                <w:rFonts w:cstheme="minorHAnsi"/>
                <w:sz w:val="22"/>
                <w:szCs w:val="22"/>
              </w:rPr>
              <w:t xml:space="preserve"> </w:t>
            </w:r>
            <w:r w:rsidR="001B21CD" w:rsidRPr="00DD2725">
              <w:rPr>
                <w:rFonts w:cstheme="minorHAnsi"/>
                <w:sz w:val="22"/>
                <w:szCs w:val="22"/>
              </w:rPr>
              <w:t xml:space="preserve">dont </w:t>
            </w:r>
            <w:r w:rsidRPr="00DD2725">
              <w:rPr>
                <w:rFonts w:cstheme="minorHAnsi"/>
                <w:sz w:val="22"/>
                <w:szCs w:val="22"/>
              </w:rPr>
              <w:t>elle aura besoin pour approfondir le sujet de ses élèves.</w:t>
            </w:r>
            <w:r w:rsidR="005864C2" w:rsidRPr="00DD2725">
              <w:rPr>
                <w:rFonts w:cstheme="minorHAnsi"/>
                <w:sz w:val="22"/>
                <w:szCs w:val="22"/>
              </w:rPr>
              <w:t xml:space="preserve"> </w:t>
            </w:r>
            <w:r w:rsidR="00525729" w:rsidRPr="00DD2725">
              <w:rPr>
                <w:rFonts w:cstheme="minorHAnsi"/>
                <w:sz w:val="22"/>
                <w:szCs w:val="22"/>
              </w:rPr>
              <w:t>Nous ajouterons également une fiche qui contient des notions plus poussées ainsi que des exercices.</w:t>
            </w:r>
            <w:r w:rsidR="005E02EF" w:rsidRPr="00DD2725">
              <w:rPr>
                <w:rFonts w:cstheme="minorHAnsi"/>
                <w:sz w:val="22"/>
                <w:szCs w:val="22"/>
              </w:rPr>
              <w:t xml:space="preserve"> </w:t>
            </w:r>
            <w:r w:rsidR="005864C2" w:rsidRPr="00DD2725">
              <w:rPr>
                <w:rFonts w:cstheme="minorHAnsi"/>
                <w:sz w:val="22"/>
                <w:szCs w:val="22"/>
              </w:rPr>
              <w:t>Deuxièmement, nous laisserons au maximum 3 circuits préconçus à l’enseignante. Ceux-ci seront utiles pour reproduire l’atelier dans l’avenir.</w:t>
            </w:r>
            <w:r w:rsidR="005E02EF" w:rsidRPr="00DD2725">
              <w:rPr>
                <w:rFonts w:cstheme="minorHAnsi"/>
                <w:sz w:val="22"/>
                <w:szCs w:val="22"/>
              </w:rPr>
              <w:t xml:space="preserve"> </w:t>
            </w:r>
            <w:r w:rsidR="005864C2" w:rsidRPr="00DD2725">
              <w:rPr>
                <w:rFonts w:cstheme="minorHAnsi"/>
                <w:sz w:val="22"/>
                <w:szCs w:val="22"/>
              </w:rPr>
              <w:t>Troisièmement, nous laisserons les cartons et tout autre matériel physique utilisé durant le déroulement de l’atelier.</w:t>
            </w:r>
            <w:r w:rsidR="005E02EF" w:rsidRPr="00DD2725">
              <w:rPr>
                <w:rFonts w:cstheme="minorHAnsi"/>
                <w:sz w:val="22"/>
                <w:szCs w:val="22"/>
              </w:rPr>
              <w:t xml:space="preserve"> </w:t>
            </w:r>
            <w:r w:rsidR="00172167" w:rsidRPr="00DD2725">
              <w:rPr>
                <w:rFonts w:cstheme="minorHAnsi"/>
                <w:sz w:val="22"/>
                <w:szCs w:val="22"/>
              </w:rPr>
              <w:t>Donc</w:t>
            </w:r>
            <w:r w:rsidR="008E7ABC" w:rsidRPr="00DD2725">
              <w:rPr>
                <w:rFonts w:cstheme="minorHAnsi"/>
                <w:sz w:val="22"/>
                <w:szCs w:val="22"/>
              </w:rPr>
              <w:t xml:space="preserve">, </w:t>
            </w:r>
            <w:r w:rsidR="00172167" w:rsidRPr="00DD2725">
              <w:rPr>
                <w:rFonts w:cstheme="minorHAnsi"/>
                <w:sz w:val="22"/>
                <w:szCs w:val="22"/>
              </w:rPr>
              <w:t>les contenus que nous pensons laisser dans la « </w:t>
            </w:r>
            <w:proofErr w:type="spellStart"/>
            <w:r w:rsidR="00172167" w:rsidRPr="00DD2725">
              <w:rPr>
                <w:rFonts w:cstheme="minorHAnsi"/>
                <w:b/>
                <w:bCs/>
                <w:sz w:val="22"/>
                <w:szCs w:val="22"/>
              </w:rPr>
              <w:t>Polytrousse</w:t>
            </w:r>
            <w:proofErr w:type="spellEnd"/>
            <w:r w:rsidR="00172167" w:rsidRPr="00DD2725">
              <w:rPr>
                <w:rFonts w:cstheme="minorHAnsi"/>
                <w:sz w:val="22"/>
                <w:szCs w:val="22"/>
              </w:rPr>
              <w:t xml:space="preserve"> » </w:t>
            </w:r>
            <w:r w:rsidR="001B21CD" w:rsidRPr="00DD2725">
              <w:rPr>
                <w:rFonts w:cstheme="minorHAnsi"/>
                <w:sz w:val="22"/>
                <w:szCs w:val="22"/>
              </w:rPr>
              <w:t>son</w:t>
            </w:r>
            <w:r w:rsidR="00172167" w:rsidRPr="00DD2725">
              <w:rPr>
                <w:rFonts w:cstheme="minorHAnsi"/>
                <w:sz w:val="22"/>
                <w:szCs w:val="22"/>
              </w:rPr>
              <w:t xml:space="preserve">t notre présentation PowerPoint, </w:t>
            </w:r>
            <w:r w:rsidR="0092017B" w:rsidRPr="00DD2725">
              <w:rPr>
                <w:rFonts w:cstheme="minorHAnsi"/>
                <w:sz w:val="22"/>
                <w:szCs w:val="22"/>
              </w:rPr>
              <w:t>nos</w:t>
            </w:r>
            <w:r w:rsidR="00172167" w:rsidRPr="00DD2725">
              <w:rPr>
                <w:rFonts w:cstheme="minorHAnsi"/>
                <w:sz w:val="22"/>
                <w:szCs w:val="22"/>
              </w:rPr>
              <w:t xml:space="preserve"> fiche</w:t>
            </w:r>
            <w:r w:rsidR="0092017B" w:rsidRPr="00DD2725">
              <w:rPr>
                <w:rFonts w:cstheme="minorHAnsi"/>
                <w:sz w:val="22"/>
                <w:szCs w:val="22"/>
              </w:rPr>
              <w:t>s</w:t>
            </w:r>
            <w:r w:rsidR="00172167" w:rsidRPr="00DD2725">
              <w:rPr>
                <w:rFonts w:cstheme="minorHAnsi"/>
                <w:sz w:val="22"/>
                <w:szCs w:val="22"/>
              </w:rPr>
              <w:t xml:space="preserve"> d’exercices, les circuits ainsi que le matériel utilisé durant l’atelier.</w:t>
            </w:r>
          </w:p>
        </w:tc>
      </w:tr>
    </w:tbl>
    <w:p w14:paraId="49DE839F" w14:textId="786C3935" w:rsidR="00D828B4" w:rsidRPr="00DD2725" w:rsidRDefault="00D828B4" w:rsidP="00FB79BB">
      <w:pPr>
        <w:spacing w:line="276" w:lineRule="auto"/>
        <w:rPr>
          <w:rFonts w:cstheme="minorHAnsi"/>
          <w:sz w:val="22"/>
          <w:szCs w:val="22"/>
        </w:rPr>
      </w:pPr>
    </w:p>
    <w:p w14:paraId="2CB37EE1" w14:textId="77777777" w:rsidR="007A5785" w:rsidRPr="00DD2725" w:rsidRDefault="007A5785" w:rsidP="00D36E47">
      <w:pPr>
        <w:spacing w:after="160" w:line="276" w:lineRule="auto"/>
        <w:jc w:val="center"/>
        <w:rPr>
          <w:rFonts w:cstheme="minorHAnsi"/>
          <w:b/>
          <w:bCs/>
          <w:i/>
          <w:iCs/>
          <w:sz w:val="22"/>
          <w:szCs w:val="22"/>
        </w:rPr>
      </w:pPr>
    </w:p>
    <w:p w14:paraId="7A025D0C" w14:textId="3FA4B4A9" w:rsidR="00400828" w:rsidRPr="00DD2725" w:rsidRDefault="5AC3528D" w:rsidP="00D36E47">
      <w:pPr>
        <w:spacing w:after="160" w:line="276" w:lineRule="auto"/>
        <w:jc w:val="center"/>
        <w:rPr>
          <w:rFonts w:cstheme="minorHAnsi"/>
          <w:b/>
          <w:bCs/>
          <w:i/>
          <w:iCs/>
          <w:sz w:val="22"/>
          <w:szCs w:val="22"/>
        </w:rPr>
      </w:pPr>
      <w:r w:rsidRPr="00DD2725">
        <w:rPr>
          <w:rFonts w:cstheme="minorHAnsi"/>
          <w:b/>
          <w:bCs/>
          <w:i/>
          <w:iCs/>
          <w:sz w:val="22"/>
          <w:szCs w:val="22"/>
        </w:rPr>
        <w:t>Bloc 4</w:t>
      </w:r>
      <w:r w:rsidR="00CE4F2E" w:rsidRPr="00DD2725">
        <w:rPr>
          <w:rFonts w:cstheme="minorHAnsi"/>
          <w:b/>
          <w:bCs/>
          <w:i/>
          <w:iCs/>
          <w:sz w:val="22"/>
          <w:szCs w:val="22"/>
        </w:rPr>
        <w:t xml:space="preserve"> : </w:t>
      </w:r>
      <w:r w:rsidR="00691515" w:rsidRPr="00DD2725">
        <w:rPr>
          <w:rFonts w:cstheme="minorHAnsi"/>
          <w:b/>
          <w:bCs/>
          <w:i/>
          <w:iCs/>
          <w:sz w:val="22"/>
          <w:szCs w:val="22"/>
        </w:rPr>
        <w:t>Matériel et budget</w:t>
      </w:r>
    </w:p>
    <w:tbl>
      <w:tblPr>
        <w:tblStyle w:val="TableGrid"/>
        <w:tblW w:w="0" w:type="auto"/>
        <w:tblLook w:val="04A0" w:firstRow="1" w:lastRow="0" w:firstColumn="1" w:lastColumn="0" w:noHBand="0" w:noVBand="1"/>
      </w:tblPr>
      <w:tblGrid>
        <w:gridCol w:w="2155"/>
        <w:gridCol w:w="7241"/>
      </w:tblGrid>
      <w:tr w:rsidR="00F337B9" w:rsidRPr="00DD2725" w14:paraId="78BD1194" w14:textId="77777777" w:rsidTr="005E02EF">
        <w:trPr>
          <w:trHeight w:val="373"/>
        </w:trPr>
        <w:tc>
          <w:tcPr>
            <w:tcW w:w="2155" w:type="dxa"/>
            <w:shd w:val="clear" w:color="auto" w:fill="9CC2E5" w:themeFill="accent5" w:themeFillTint="99"/>
            <w:vAlign w:val="center"/>
          </w:tcPr>
          <w:p w14:paraId="5DE65783" w14:textId="4D7ACD82" w:rsidR="00F337B9" w:rsidRPr="00DD2725" w:rsidDel="00535135" w:rsidRDefault="00F337B9" w:rsidP="00FB79BB">
            <w:pPr>
              <w:spacing w:line="276" w:lineRule="auto"/>
              <w:jc w:val="center"/>
              <w:rPr>
                <w:rFonts w:cstheme="minorHAnsi"/>
                <w:sz w:val="22"/>
                <w:szCs w:val="22"/>
              </w:rPr>
            </w:pPr>
            <w:r w:rsidRPr="00DD2725">
              <w:rPr>
                <w:rFonts w:cstheme="minorHAnsi"/>
                <w:b/>
                <w:bCs/>
                <w:sz w:val="22"/>
                <w:szCs w:val="22"/>
              </w:rPr>
              <w:t>Éléments principaux</w:t>
            </w:r>
          </w:p>
        </w:tc>
        <w:tc>
          <w:tcPr>
            <w:tcW w:w="7241" w:type="dxa"/>
            <w:shd w:val="clear" w:color="auto" w:fill="9CC2E5" w:themeFill="accent5" w:themeFillTint="99"/>
            <w:vAlign w:val="center"/>
          </w:tcPr>
          <w:p w14:paraId="68B812FB" w14:textId="7B2AC885" w:rsidR="00F337B9" w:rsidRPr="00DD2725" w:rsidRDefault="00F337B9" w:rsidP="00FB79BB">
            <w:pPr>
              <w:spacing w:line="276" w:lineRule="auto"/>
              <w:jc w:val="center"/>
              <w:rPr>
                <w:rFonts w:cstheme="minorHAnsi"/>
                <w:sz w:val="22"/>
                <w:szCs w:val="22"/>
              </w:rPr>
            </w:pPr>
            <w:r w:rsidRPr="00DD2725">
              <w:rPr>
                <w:rFonts w:cstheme="minorHAnsi"/>
                <w:b/>
                <w:bCs/>
                <w:sz w:val="22"/>
                <w:szCs w:val="22"/>
              </w:rPr>
              <w:t>Réponses</w:t>
            </w:r>
          </w:p>
        </w:tc>
      </w:tr>
      <w:tr w:rsidR="002160E5" w:rsidRPr="00DD2725" w14:paraId="7372477A" w14:textId="77777777" w:rsidTr="005E02EF">
        <w:trPr>
          <w:trHeight w:val="1232"/>
        </w:trPr>
        <w:tc>
          <w:tcPr>
            <w:tcW w:w="2155" w:type="dxa"/>
            <w:vAlign w:val="center"/>
          </w:tcPr>
          <w:p w14:paraId="391215A9" w14:textId="51207BDA" w:rsidR="002160E5" w:rsidRPr="00DD2725" w:rsidRDefault="000C4371" w:rsidP="00FB79BB">
            <w:pPr>
              <w:pStyle w:val="ListParagraph"/>
              <w:numPr>
                <w:ilvl w:val="0"/>
                <w:numId w:val="15"/>
              </w:numPr>
              <w:spacing w:line="276" w:lineRule="auto"/>
              <w:rPr>
                <w:rFonts w:cstheme="minorHAnsi"/>
                <w:sz w:val="22"/>
                <w:szCs w:val="22"/>
              </w:rPr>
            </w:pPr>
            <w:r w:rsidRPr="00DD2725">
              <w:rPr>
                <w:rFonts w:cstheme="minorHAnsi"/>
                <w:sz w:val="22"/>
                <w:szCs w:val="22"/>
              </w:rPr>
              <w:t>Dressez une première liste d</w:t>
            </w:r>
            <w:r w:rsidR="006233B5" w:rsidRPr="00DD2725">
              <w:rPr>
                <w:rFonts w:cstheme="minorHAnsi"/>
                <w:sz w:val="22"/>
                <w:szCs w:val="22"/>
              </w:rPr>
              <w:t>u</w:t>
            </w:r>
            <w:r w:rsidRPr="00DD2725">
              <w:rPr>
                <w:rFonts w:cstheme="minorHAnsi"/>
                <w:sz w:val="22"/>
                <w:szCs w:val="22"/>
              </w:rPr>
              <w:t xml:space="preserve"> matériel requis </w:t>
            </w:r>
            <w:r w:rsidR="4E736C7F" w:rsidRPr="00DD2725">
              <w:rPr>
                <w:rFonts w:cstheme="minorHAnsi"/>
                <w:sz w:val="22"/>
                <w:szCs w:val="22"/>
              </w:rPr>
              <w:t xml:space="preserve">prévu </w:t>
            </w:r>
            <w:r w:rsidRPr="00DD2725">
              <w:rPr>
                <w:rFonts w:cstheme="minorHAnsi"/>
                <w:sz w:val="22"/>
                <w:szCs w:val="22"/>
              </w:rPr>
              <w:t xml:space="preserve">et </w:t>
            </w:r>
            <w:r w:rsidR="006233B5" w:rsidRPr="00DD2725">
              <w:rPr>
                <w:rFonts w:cstheme="minorHAnsi"/>
                <w:sz w:val="22"/>
                <w:szCs w:val="22"/>
              </w:rPr>
              <w:t xml:space="preserve">expliquez le </w:t>
            </w:r>
            <w:r w:rsidRPr="00DD2725">
              <w:rPr>
                <w:rFonts w:cstheme="minorHAnsi"/>
                <w:sz w:val="22"/>
                <w:szCs w:val="22"/>
              </w:rPr>
              <w:t>support visuel nécessaire à votre atelier</w:t>
            </w:r>
            <w:r w:rsidR="00FC731B" w:rsidRPr="00DD2725">
              <w:rPr>
                <w:rFonts w:cstheme="minorHAnsi"/>
                <w:sz w:val="22"/>
                <w:szCs w:val="22"/>
              </w:rPr>
              <w:t>.</w:t>
            </w:r>
          </w:p>
        </w:tc>
        <w:tc>
          <w:tcPr>
            <w:tcW w:w="7241" w:type="dxa"/>
          </w:tcPr>
          <w:p w14:paraId="4DE96B3B" w14:textId="1C9A032C" w:rsidR="00FD60A0" w:rsidRPr="00DD2725" w:rsidRDefault="004302B7" w:rsidP="00FB79BB">
            <w:pPr>
              <w:spacing w:line="276" w:lineRule="auto"/>
              <w:rPr>
                <w:rFonts w:cstheme="minorHAnsi"/>
                <w:sz w:val="22"/>
                <w:szCs w:val="22"/>
              </w:rPr>
            </w:pPr>
            <w:r w:rsidRPr="00DD2725">
              <w:rPr>
                <w:rFonts w:cstheme="minorHAnsi"/>
                <w:sz w:val="22"/>
                <w:szCs w:val="22"/>
              </w:rPr>
              <w:t>Pour concevoir un circuit de conversion, nous aurons besoin des éléments suivants :</w:t>
            </w:r>
          </w:p>
          <w:p w14:paraId="03DA8418" w14:textId="5536B95A" w:rsidR="004302B7" w:rsidRPr="00DD2725" w:rsidRDefault="0082076D" w:rsidP="00FB79BB">
            <w:pPr>
              <w:pStyle w:val="ListParagraph"/>
              <w:numPr>
                <w:ilvl w:val="0"/>
                <w:numId w:val="26"/>
              </w:numPr>
              <w:spacing w:line="276" w:lineRule="auto"/>
              <w:rPr>
                <w:rFonts w:cstheme="minorHAnsi"/>
                <w:sz w:val="22"/>
                <w:szCs w:val="22"/>
              </w:rPr>
            </w:pPr>
            <w:proofErr w:type="spellStart"/>
            <w:r w:rsidRPr="00DD2725">
              <w:rPr>
                <w:rFonts w:cstheme="minorHAnsi"/>
                <w:sz w:val="22"/>
                <w:szCs w:val="22"/>
              </w:rPr>
              <w:t>DEL</w:t>
            </w:r>
            <w:r w:rsidR="00AC54EC" w:rsidRPr="00DD2725">
              <w:rPr>
                <w:rFonts w:cstheme="minorHAnsi"/>
                <w:sz w:val="22"/>
                <w:szCs w:val="22"/>
              </w:rPr>
              <w:t>s</w:t>
            </w:r>
            <w:proofErr w:type="spellEnd"/>
            <w:r w:rsidR="00743F9D" w:rsidRPr="00DD2725">
              <w:rPr>
                <w:rFonts w:cstheme="minorHAnsi"/>
                <w:sz w:val="22"/>
                <w:szCs w:val="22"/>
              </w:rPr>
              <w:t xml:space="preserve"> (Diodes </w:t>
            </w:r>
            <w:r w:rsidR="0033117E" w:rsidRPr="00DD2725">
              <w:rPr>
                <w:rFonts w:cstheme="minorHAnsi"/>
                <w:sz w:val="22"/>
                <w:szCs w:val="22"/>
              </w:rPr>
              <w:t>é</w:t>
            </w:r>
            <w:r w:rsidR="00743F9D" w:rsidRPr="00DD2725">
              <w:rPr>
                <w:rFonts w:cstheme="minorHAnsi"/>
                <w:sz w:val="22"/>
                <w:szCs w:val="22"/>
              </w:rPr>
              <w:t>lectroluminescentes)</w:t>
            </w:r>
            <w:r w:rsidR="00AC54EC" w:rsidRPr="00DD2725">
              <w:rPr>
                <w:rFonts w:cstheme="minorHAnsi"/>
                <w:sz w:val="22"/>
                <w:szCs w:val="22"/>
              </w:rPr>
              <w:t> : T</w:t>
            </w:r>
            <w:r w:rsidR="00706EFB" w:rsidRPr="00DD2725">
              <w:rPr>
                <w:rFonts w:cstheme="minorHAnsi"/>
                <w:sz w:val="22"/>
                <w:szCs w:val="22"/>
              </w:rPr>
              <w:t>ension directe</w:t>
            </w:r>
            <w:r w:rsidR="00B12167" w:rsidRPr="00DD2725">
              <w:rPr>
                <w:rFonts w:cstheme="minorHAnsi"/>
                <w:sz w:val="22"/>
                <w:szCs w:val="22"/>
              </w:rPr>
              <w:t xml:space="preserve"> de 2V </w:t>
            </w:r>
            <w:r w:rsidR="004302B7" w:rsidRPr="00DD2725">
              <w:rPr>
                <w:rFonts w:cstheme="minorHAnsi"/>
                <w:sz w:val="22"/>
                <w:szCs w:val="22"/>
              </w:rPr>
              <w:t>(</w:t>
            </w:r>
            <w:r w:rsidR="00B12167" w:rsidRPr="00DD2725">
              <w:rPr>
                <w:rFonts w:cstheme="minorHAnsi"/>
                <w:sz w:val="22"/>
                <w:szCs w:val="22"/>
              </w:rPr>
              <w:t>5</w:t>
            </w:r>
            <w:r w:rsidR="0009716B" w:rsidRPr="00DD2725">
              <w:rPr>
                <w:rFonts w:cstheme="minorHAnsi"/>
                <w:sz w:val="22"/>
                <w:szCs w:val="22"/>
              </w:rPr>
              <w:t>x</w:t>
            </w:r>
            <w:r w:rsidR="004302B7" w:rsidRPr="00DD2725">
              <w:rPr>
                <w:rFonts w:cstheme="minorHAnsi"/>
                <w:sz w:val="22"/>
                <w:szCs w:val="22"/>
              </w:rPr>
              <w:t>)</w:t>
            </w:r>
            <w:r w:rsidR="00B12167" w:rsidRPr="00DD2725">
              <w:rPr>
                <w:rFonts w:cstheme="minorHAnsi"/>
                <w:sz w:val="22"/>
                <w:szCs w:val="22"/>
              </w:rPr>
              <w:t xml:space="preserve"> </w:t>
            </w:r>
          </w:p>
          <w:p w14:paraId="3F7A2810" w14:textId="6B742951" w:rsidR="00AC54EC" w:rsidRPr="00DD2725" w:rsidRDefault="00694A80" w:rsidP="00AC54EC">
            <w:pPr>
              <w:pStyle w:val="ListParagraph"/>
              <w:numPr>
                <w:ilvl w:val="0"/>
                <w:numId w:val="26"/>
              </w:numPr>
              <w:spacing w:line="276" w:lineRule="auto"/>
              <w:rPr>
                <w:rFonts w:cstheme="minorHAnsi"/>
                <w:sz w:val="22"/>
                <w:szCs w:val="22"/>
              </w:rPr>
            </w:pPr>
            <w:r w:rsidRPr="00DD2725">
              <w:rPr>
                <w:rFonts w:cstheme="minorHAnsi"/>
                <w:sz w:val="22"/>
                <w:szCs w:val="22"/>
              </w:rPr>
              <w:t>Résistances limitatrices</w:t>
            </w:r>
            <w:r w:rsidR="00B83DF4" w:rsidRPr="00DD2725">
              <w:rPr>
                <w:rFonts w:cstheme="minorHAnsi"/>
                <w:sz w:val="22"/>
                <w:szCs w:val="22"/>
              </w:rPr>
              <w:t xml:space="preserve"> de </w:t>
            </w:r>
            <w:r w:rsidR="0033117E" w:rsidRPr="00DD2725">
              <w:rPr>
                <w:rFonts w:cstheme="minorHAnsi"/>
                <w:sz w:val="22"/>
                <w:szCs w:val="22"/>
              </w:rPr>
              <w:t>c</w:t>
            </w:r>
            <w:r w:rsidR="00B83DF4" w:rsidRPr="00DD2725">
              <w:rPr>
                <w:rFonts w:cstheme="minorHAnsi"/>
                <w:sz w:val="22"/>
                <w:szCs w:val="22"/>
              </w:rPr>
              <w:t xml:space="preserve">ourant pour les </w:t>
            </w:r>
            <w:proofErr w:type="spellStart"/>
            <w:r w:rsidR="00B83DF4" w:rsidRPr="00DD2725">
              <w:rPr>
                <w:rFonts w:cstheme="minorHAnsi"/>
                <w:sz w:val="22"/>
                <w:szCs w:val="22"/>
              </w:rPr>
              <w:t>DELs</w:t>
            </w:r>
            <w:proofErr w:type="spellEnd"/>
            <w:r w:rsidR="00B83DF4" w:rsidRPr="00DD2725">
              <w:rPr>
                <w:rFonts w:cstheme="minorHAnsi"/>
                <w:sz w:val="22"/>
                <w:szCs w:val="22"/>
              </w:rPr>
              <w:t> : 330 ohms</w:t>
            </w:r>
            <w:r w:rsidR="00AC54EC" w:rsidRPr="00DD2725">
              <w:rPr>
                <w:rFonts w:cstheme="minorHAnsi"/>
                <w:sz w:val="22"/>
                <w:szCs w:val="22"/>
              </w:rPr>
              <w:t xml:space="preserve"> (</w:t>
            </w:r>
            <w:r w:rsidR="00743F9D" w:rsidRPr="00DD2725">
              <w:rPr>
                <w:rFonts w:cstheme="minorHAnsi"/>
                <w:sz w:val="22"/>
                <w:szCs w:val="22"/>
              </w:rPr>
              <w:t>5</w:t>
            </w:r>
            <w:r w:rsidR="00AC54EC" w:rsidRPr="00DD2725">
              <w:rPr>
                <w:rFonts w:cstheme="minorHAnsi"/>
                <w:sz w:val="22"/>
                <w:szCs w:val="22"/>
              </w:rPr>
              <w:t>x)</w:t>
            </w:r>
          </w:p>
          <w:p w14:paraId="0B1A1839" w14:textId="1613E667" w:rsidR="00E22E8A" w:rsidRPr="00DD2725" w:rsidRDefault="00E22E8A" w:rsidP="00AC54EC">
            <w:pPr>
              <w:pStyle w:val="ListParagraph"/>
              <w:numPr>
                <w:ilvl w:val="0"/>
                <w:numId w:val="26"/>
              </w:numPr>
              <w:spacing w:line="276" w:lineRule="auto"/>
              <w:rPr>
                <w:rFonts w:cstheme="minorHAnsi"/>
                <w:sz w:val="22"/>
                <w:szCs w:val="22"/>
              </w:rPr>
            </w:pPr>
            <w:r w:rsidRPr="00DD2725">
              <w:rPr>
                <w:rFonts w:cstheme="minorHAnsi"/>
                <w:sz w:val="22"/>
                <w:szCs w:val="22"/>
              </w:rPr>
              <w:t>Fils</w:t>
            </w:r>
            <w:r w:rsidR="00A432AC" w:rsidRPr="00DD2725">
              <w:rPr>
                <w:rFonts w:cstheme="minorHAnsi"/>
                <w:sz w:val="22"/>
                <w:szCs w:val="22"/>
              </w:rPr>
              <w:t xml:space="preserve"> en cuivre</w:t>
            </w:r>
            <w:r w:rsidRPr="00DD2725">
              <w:rPr>
                <w:rFonts w:cstheme="minorHAnsi"/>
                <w:b/>
                <w:bCs/>
                <w:sz w:val="22"/>
                <w:szCs w:val="22"/>
              </w:rPr>
              <w:t> </w:t>
            </w:r>
            <w:r w:rsidRPr="00DD2725">
              <w:rPr>
                <w:rFonts w:cstheme="minorHAnsi"/>
                <w:sz w:val="22"/>
                <w:szCs w:val="22"/>
              </w:rPr>
              <w:t>(25-30</w:t>
            </w:r>
            <w:r w:rsidR="005A73AA" w:rsidRPr="00DD2725">
              <w:rPr>
                <w:rFonts w:cstheme="minorHAnsi"/>
                <w:sz w:val="22"/>
                <w:szCs w:val="22"/>
              </w:rPr>
              <w:t>x</w:t>
            </w:r>
            <w:r w:rsidRPr="00DD2725">
              <w:rPr>
                <w:rFonts w:cstheme="minorHAnsi"/>
                <w:sz w:val="22"/>
                <w:szCs w:val="22"/>
              </w:rPr>
              <w:t>)</w:t>
            </w:r>
          </w:p>
          <w:p w14:paraId="46DB6B00" w14:textId="4A035602" w:rsidR="004302B7" w:rsidRPr="00DD2725" w:rsidRDefault="004302B7" w:rsidP="00FB79BB">
            <w:pPr>
              <w:pStyle w:val="ListParagraph"/>
              <w:numPr>
                <w:ilvl w:val="0"/>
                <w:numId w:val="26"/>
              </w:numPr>
              <w:spacing w:line="276" w:lineRule="auto"/>
              <w:rPr>
                <w:rFonts w:cstheme="minorHAnsi"/>
                <w:sz w:val="22"/>
                <w:szCs w:val="22"/>
              </w:rPr>
            </w:pPr>
            <w:r w:rsidRPr="00DD2725">
              <w:rPr>
                <w:rFonts w:cstheme="minorHAnsi"/>
                <w:sz w:val="22"/>
                <w:szCs w:val="22"/>
              </w:rPr>
              <w:t>Bouton</w:t>
            </w:r>
            <w:r w:rsidR="00AC54EC" w:rsidRPr="00DD2725">
              <w:rPr>
                <w:rFonts w:cstheme="minorHAnsi"/>
                <w:sz w:val="22"/>
                <w:szCs w:val="22"/>
              </w:rPr>
              <w:t>s</w:t>
            </w:r>
            <w:r w:rsidR="00642672" w:rsidRPr="00DD2725">
              <w:rPr>
                <w:rFonts w:cstheme="minorHAnsi"/>
                <w:sz w:val="22"/>
                <w:szCs w:val="22"/>
              </w:rPr>
              <w:t>/Interrupteurs : Bouton</w:t>
            </w:r>
            <w:r w:rsidR="00254BFB" w:rsidRPr="00DD2725">
              <w:rPr>
                <w:rFonts w:cstheme="minorHAnsi"/>
                <w:sz w:val="22"/>
                <w:szCs w:val="22"/>
              </w:rPr>
              <w:t>-poussoir</w:t>
            </w:r>
            <w:r w:rsidR="00642672" w:rsidRPr="00DD2725">
              <w:rPr>
                <w:rFonts w:cstheme="minorHAnsi"/>
                <w:sz w:val="22"/>
                <w:szCs w:val="22"/>
              </w:rPr>
              <w:t xml:space="preserve"> </w:t>
            </w:r>
            <w:r w:rsidRPr="00DD2725">
              <w:rPr>
                <w:rFonts w:cstheme="minorHAnsi"/>
                <w:sz w:val="22"/>
                <w:szCs w:val="22"/>
              </w:rPr>
              <w:t>(</w:t>
            </w:r>
            <w:r w:rsidR="00A61037" w:rsidRPr="00DD2725">
              <w:rPr>
                <w:rFonts w:cstheme="minorHAnsi"/>
                <w:sz w:val="22"/>
                <w:szCs w:val="22"/>
              </w:rPr>
              <w:t>6</w:t>
            </w:r>
            <w:r w:rsidR="0009716B" w:rsidRPr="00DD2725">
              <w:rPr>
                <w:rFonts w:cstheme="minorHAnsi"/>
                <w:sz w:val="22"/>
                <w:szCs w:val="22"/>
              </w:rPr>
              <w:t>x</w:t>
            </w:r>
            <w:r w:rsidRPr="00DD2725">
              <w:rPr>
                <w:rFonts w:cstheme="minorHAnsi"/>
                <w:sz w:val="22"/>
                <w:szCs w:val="22"/>
              </w:rPr>
              <w:t>)</w:t>
            </w:r>
          </w:p>
          <w:p w14:paraId="3F901BED" w14:textId="47173FA6" w:rsidR="00FB3D81" w:rsidRPr="00DD2725" w:rsidRDefault="00FB3D81" w:rsidP="00FB79BB">
            <w:pPr>
              <w:pStyle w:val="ListParagraph"/>
              <w:numPr>
                <w:ilvl w:val="0"/>
                <w:numId w:val="26"/>
              </w:numPr>
              <w:spacing w:line="276" w:lineRule="auto"/>
              <w:rPr>
                <w:rFonts w:cstheme="minorHAnsi"/>
                <w:sz w:val="22"/>
                <w:szCs w:val="22"/>
              </w:rPr>
            </w:pPr>
            <w:r w:rsidRPr="00DD2725">
              <w:rPr>
                <w:rFonts w:cstheme="minorHAnsi"/>
                <w:sz w:val="22"/>
                <w:szCs w:val="22"/>
              </w:rPr>
              <w:t>Plaque d’essai : Taille moyenne pour le prototypage (1x)</w:t>
            </w:r>
          </w:p>
          <w:p w14:paraId="0FB008E4" w14:textId="6D10CAE9" w:rsidR="00FB3D81" w:rsidRPr="00DD2725" w:rsidRDefault="00FB3D81" w:rsidP="00FB79BB">
            <w:pPr>
              <w:pStyle w:val="ListParagraph"/>
              <w:numPr>
                <w:ilvl w:val="0"/>
                <w:numId w:val="26"/>
              </w:numPr>
              <w:spacing w:line="276" w:lineRule="auto"/>
              <w:rPr>
                <w:rFonts w:cstheme="minorHAnsi"/>
                <w:sz w:val="22"/>
                <w:szCs w:val="22"/>
              </w:rPr>
            </w:pPr>
            <w:r w:rsidRPr="00DD2725">
              <w:rPr>
                <w:rFonts w:cstheme="minorHAnsi"/>
                <w:sz w:val="22"/>
                <w:szCs w:val="22"/>
              </w:rPr>
              <w:t>Batterie 9V et clip de batterie (1x)</w:t>
            </w:r>
          </w:p>
          <w:p w14:paraId="2BFCBF8F" w14:textId="77777777" w:rsidR="00101A2A" w:rsidRPr="00DD2725" w:rsidRDefault="00101A2A" w:rsidP="00DD6EAD">
            <w:pPr>
              <w:spacing w:line="276" w:lineRule="auto"/>
              <w:rPr>
                <w:rFonts w:cstheme="minorHAnsi"/>
                <w:sz w:val="22"/>
                <w:szCs w:val="22"/>
              </w:rPr>
            </w:pPr>
          </w:p>
          <w:p w14:paraId="6B88A015" w14:textId="63681BBB" w:rsidR="009E58BD" w:rsidRPr="00DD2725" w:rsidRDefault="00B8075D" w:rsidP="00DD6EAD">
            <w:pPr>
              <w:spacing w:line="276" w:lineRule="auto"/>
              <w:rPr>
                <w:rFonts w:cstheme="minorHAnsi"/>
                <w:sz w:val="22"/>
                <w:szCs w:val="22"/>
              </w:rPr>
            </w:pPr>
            <w:r w:rsidRPr="00DD2725">
              <w:rPr>
                <w:rFonts w:cstheme="minorHAnsi"/>
                <w:sz w:val="22"/>
                <w:szCs w:val="22"/>
              </w:rPr>
              <w:t xml:space="preserve">Ces matériels correspondent à la conception d’un circuit. </w:t>
            </w:r>
            <w:r w:rsidR="00730394" w:rsidRPr="00DD2725">
              <w:rPr>
                <w:rFonts w:cstheme="minorHAnsi"/>
                <w:sz w:val="22"/>
                <w:szCs w:val="22"/>
              </w:rPr>
              <w:t>Nous comptons</w:t>
            </w:r>
            <w:r w:rsidR="00FD60A0" w:rsidRPr="00DD2725">
              <w:rPr>
                <w:rFonts w:cstheme="minorHAnsi"/>
                <w:sz w:val="22"/>
                <w:szCs w:val="22"/>
              </w:rPr>
              <w:t xml:space="preserve"> effectuer 10 circuits : 5 circuits pour 5 équipes de 3 élèves, 1 circuit pour une équipe de 2 et 4 circuits en réserve.</w:t>
            </w:r>
            <w:r w:rsidR="00AF6457" w:rsidRPr="00DD2725">
              <w:rPr>
                <w:rFonts w:cstheme="minorHAnsi"/>
                <w:sz w:val="22"/>
                <w:szCs w:val="22"/>
              </w:rPr>
              <w:t xml:space="preserve"> </w:t>
            </w:r>
            <w:r w:rsidR="000537A3" w:rsidRPr="00DD2725">
              <w:rPr>
                <w:rFonts w:cstheme="minorHAnsi"/>
                <w:sz w:val="22"/>
                <w:szCs w:val="22"/>
              </w:rPr>
              <w:t>Pour notre support visuel, nous pensons réaliser une présentation PowerPoint</w:t>
            </w:r>
            <w:r w:rsidR="000228CC" w:rsidRPr="00DD2725">
              <w:rPr>
                <w:rFonts w:cstheme="minorHAnsi"/>
                <w:sz w:val="22"/>
                <w:szCs w:val="22"/>
              </w:rPr>
              <w:t xml:space="preserve"> qui contiendra des schémas visuels, des images et des démarches ou guides pour effectuer les calculs mathématiques</w:t>
            </w:r>
            <w:r w:rsidR="000537A3" w:rsidRPr="00DD2725">
              <w:rPr>
                <w:rFonts w:cstheme="minorHAnsi"/>
                <w:sz w:val="22"/>
                <w:szCs w:val="22"/>
              </w:rPr>
              <w:t>.</w:t>
            </w:r>
            <w:r w:rsidR="00892839" w:rsidRPr="00DD2725">
              <w:rPr>
                <w:rFonts w:cstheme="minorHAnsi"/>
                <w:sz w:val="22"/>
                <w:szCs w:val="22"/>
              </w:rPr>
              <w:t xml:space="preserve"> </w:t>
            </w:r>
          </w:p>
        </w:tc>
      </w:tr>
      <w:tr w:rsidR="000C4371" w:rsidRPr="00DD2725" w14:paraId="68D03A02" w14:textId="77777777" w:rsidTr="00234CD1">
        <w:trPr>
          <w:trHeight w:val="4580"/>
        </w:trPr>
        <w:tc>
          <w:tcPr>
            <w:tcW w:w="2155" w:type="dxa"/>
            <w:vAlign w:val="center"/>
          </w:tcPr>
          <w:p w14:paraId="3DC5CA75" w14:textId="1C3ECBC2" w:rsidR="000C4371" w:rsidRPr="00DD2725" w:rsidRDefault="6FDB52B0" w:rsidP="00FB79BB">
            <w:pPr>
              <w:pStyle w:val="ListParagraph"/>
              <w:numPr>
                <w:ilvl w:val="0"/>
                <w:numId w:val="15"/>
              </w:numPr>
              <w:spacing w:line="276" w:lineRule="auto"/>
              <w:rPr>
                <w:rFonts w:cstheme="minorHAnsi"/>
                <w:sz w:val="22"/>
                <w:szCs w:val="22"/>
              </w:rPr>
            </w:pPr>
            <w:r w:rsidRPr="00DD2725">
              <w:rPr>
                <w:rFonts w:cstheme="minorHAnsi"/>
                <w:sz w:val="22"/>
                <w:szCs w:val="22"/>
              </w:rPr>
              <w:lastRenderedPageBreak/>
              <w:t>Vous disposez d’un maximum de 100$ par atelier. Annoncez et justifiez le budget prévu. Tout dépassement de coût anticipé par rapport au budget annoncé ici devra faire l</w:t>
            </w:r>
            <w:r w:rsidR="48FC7864" w:rsidRPr="00DD2725">
              <w:rPr>
                <w:rFonts w:cstheme="minorHAnsi"/>
                <w:sz w:val="22"/>
                <w:szCs w:val="22"/>
              </w:rPr>
              <w:t>’objet d’une discussion avec l’équipe d’enseignement avant d’en obtenir l’approbation.</w:t>
            </w:r>
          </w:p>
          <w:p w14:paraId="1ABC3052" w14:textId="1B2694A0" w:rsidR="000C4371" w:rsidRPr="00DD2725" w:rsidRDefault="48FC7864" w:rsidP="00FB79BB">
            <w:pPr>
              <w:spacing w:line="276" w:lineRule="auto"/>
              <w:rPr>
                <w:rFonts w:cstheme="minorHAnsi"/>
                <w:i/>
                <w:iCs/>
                <w:sz w:val="22"/>
                <w:szCs w:val="22"/>
              </w:rPr>
            </w:pPr>
            <w:r w:rsidRPr="00DD2725">
              <w:rPr>
                <w:rFonts w:cstheme="minorHAnsi"/>
                <w:i/>
                <w:iCs/>
                <w:sz w:val="22"/>
                <w:szCs w:val="22"/>
              </w:rPr>
              <w:t>**Les impressions de documents devront se faire via le département de génie chimique. Portez attention à l’optimisation de vos</w:t>
            </w:r>
            <w:r w:rsidR="791F2F16" w:rsidRPr="00DD2725">
              <w:rPr>
                <w:rFonts w:cstheme="minorHAnsi"/>
                <w:i/>
                <w:iCs/>
                <w:sz w:val="22"/>
                <w:szCs w:val="22"/>
              </w:rPr>
              <w:t xml:space="preserve"> documents, par souci de DD.**</w:t>
            </w:r>
          </w:p>
        </w:tc>
        <w:tc>
          <w:tcPr>
            <w:tcW w:w="7241" w:type="dxa"/>
          </w:tcPr>
          <w:p w14:paraId="68CE5409" w14:textId="77777777" w:rsidR="008975D9" w:rsidRPr="00DD2725" w:rsidRDefault="00234CD1" w:rsidP="00234CD1">
            <w:pPr>
              <w:spacing w:line="276" w:lineRule="auto"/>
              <w:rPr>
                <w:rFonts w:cstheme="minorHAnsi"/>
                <w:sz w:val="22"/>
                <w:szCs w:val="22"/>
                <w:u w:val="single"/>
              </w:rPr>
            </w:pPr>
            <w:proofErr w:type="spellStart"/>
            <w:r w:rsidRPr="00DD2725">
              <w:rPr>
                <w:rFonts w:cstheme="minorHAnsi"/>
                <w:sz w:val="22"/>
                <w:szCs w:val="22"/>
                <w:u w:val="single"/>
              </w:rPr>
              <w:t>DELs</w:t>
            </w:r>
            <w:proofErr w:type="spellEnd"/>
            <w:r w:rsidRPr="00DD2725">
              <w:rPr>
                <w:rFonts w:cstheme="minorHAnsi"/>
                <w:sz w:val="22"/>
                <w:szCs w:val="22"/>
                <w:u w:val="single"/>
              </w:rPr>
              <w:t xml:space="preserve"> (5x)</w:t>
            </w:r>
            <w:r w:rsidR="008975D9" w:rsidRPr="00DD2725">
              <w:rPr>
                <w:rFonts w:cstheme="minorHAnsi"/>
                <w:sz w:val="22"/>
                <w:szCs w:val="22"/>
                <w:u w:val="single"/>
              </w:rPr>
              <w:t> :</w:t>
            </w:r>
          </w:p>
          <w:p w14:paraId="436D501F" w14:textId="01E39F31" w:rsidR="001B0EB4" w:rsidRPr="00DD2725" w:rsidRDefault="008975D9" w:rsidP="00234CD1">
            <w:pPr>
              <w:spacing w:line="276" w:lineRule="auto"/>
              <w:rPr>
                <w:rFonts w:cstheme="minorHAnsi"/>
                <w:sz w:val="22"/>
                <w:szCs w:val="22"/>
              </w:rPr>
            </w:pPr>
            <w:r w:rsidRPr="00DD2725">
              <w:rPr>
                <w:rFonts w:cstheme="minorHAnsi"/>
                <w:sz w:val="22"/>
                <w:szCs w:val="22"/>
              </w:rPr>
              <w:t xml:space="preserve">Le coût total pour un paquet de 500 pièces est de </w:t>
            </w:r>
            <w:r w:rsidR="0007686E" w:rsidRPr="00DD2725">
              <w:rPr>
                <w:rFonts w:cstheme="minorHAnsi"/>
                <w:sz w:val="22"/>
                <w:szCs w:val="22"/>
              </w:rPr>
              <w:t>11</w:t>
            </w:r>
            <w:r w:rsidRPr="00DD2725">
              <w:rPr>
                <w:rFonts w:cstheme="minorHAnsi"/>
                <w:sz w:val="22"/>
                <w:szCs w:val="22"/>
              </w:rPr>
              <w:t>.</w:t>
            </w:r>
            <w:r w:rsidR="0007686E" w:rsidRPr="00DD2725">
              <w:rPr>
                <w:rFonts w:cstheme="minorHAnsi"/>
                <w:sz w:val="22"/>
                <w:szCs w:val="22"/>
              </w:rPr>
              <w:t>32</w:t>
            </w:r>
            <w:r w:rsidRPr="00DD2725">
              <w:rPr>
                <w:rFonts w:cstheme="minorHAnsi"/>
                <w:sz w:val="22"/>
                <w:szCs w:val="22"/>
              </w:rPr>
              <w:t>$ avec livraison.</w:t>
            </w:r>
            <w:r w:rsidR="00234CD1" w:rsidRPr="00DD2725">
              <w:rPr>
                <w:rFonts w:cstheme="minorHAnsi"/>
                <w:sz w:val="22"/>
                <w:szCs w:val="22"/>
              </w:rPr>
              <w:t xml:space="preserve"> </w:t>
            </w:r>
          </w:p>
          <w:p w14:paraId="62BBBF38" w14:textId="77777777" w:rsidR="00694A80" w:rsidRPr="00DD2725" w:rsidRDefault="00694A80" w:rsidP="00234CD1">
            <w:pPr>
              <w:spacing w:line="276" w:lineRule="auto"/>
              <w:rPr>
                <w:rFonts w:cstheme="minorHAnsi"/>
                <w:sz w:val="22"/>
                <w:szCs w:val="22"/>
              </w:rPr>
            </w:pPr>
          </w:p>
          <w:p w14:paraId="24BD1EFE" w14:textId="2C0095D2" w:rsidR="00234CD1" w:rsidRPr="00DD2725" w:rsidRDefault="00234CD1" w:rsidP="00234CD1">
            <w:pPr>
              <w:spacing w:line="276" w:lineRule="auto"/>
              <w:rPr>
                <w:rFonts w:cstheme="minorHAnsi"/>
                <w:sz w:val="22"/>
                <w:szCs w:val="22"/>
                <w:u w:val="single"/>
              </w:rPr>
            </w:pPr>
            <w:r w:rsidRPr="00DD2725">
              <w:rPr>
                <w:rFonts w:cstheme="minorHAnsi"/>
                <w:sz w:val="22"/>
                <w:szCs w:val="22"/>
                <w:u w:val="single"/>
              </w:rPr>
              <w:t xml:space="preserve">Résistances limitatrices de courant pour les </w:t>
            </w:r>
            <w:proofErr w:type="spellStart"/>
            <w:r w:rsidRPr="00DD2725">
              <w:rPr>
                <w:rFonts w:cstheme="minorHAnsi"/>
                <w:sz w:val="22"/>
                <w:szCs w:val="22"/>
                <w:u w:val="single"/>
              </w:rPr>
              <w:t>DELs</w:t>
            </w:r>
            <w:proofErr w:type="spellEnd"/>
            <w:r w:rsidRPr="00DD2725">
              <w:rPr>
                <w:rFonts w:cstheme="minorHAnsi"/>
                <w:sz w:val="22"/>
                <w:szCs w:val="22"/>
                <w:u w:val="single"/>
              </w:rPr>
              <w:t> (5x)</w:t>
            </w:r>
            <w:r w:rsidR="003D622D" w:rsidRPr="00DD2725">
              <w:rPr>
                <w:rFonts w:cstheme="minorHAnsi"/>
                <w:sz w:val="22"/>
                <w:szCs w:val="22"/>
                <w:u w:val="single"/>
              </w:rPr>
              <w:t> :</w:t>
            </w:r>
          </w:p>
          <w:p w14:paraId="34042834" w14:textId="3A20F735" w:rsidR="003D622D" w:rsidRPr="00DD2725" w:rsidRDefault="003D622D" w:rsidP="00234CD1">
            <w:pPr>
              <w:spacing w:line="276" w:lineRule="auto"/>
              <w:rPr>
                <w:rFonts w:cstheme="minorHAnsi"/>
                <w:sz w:val="22"/>
                <w:szCs w:val="22"/>
              </w:rPr>
            </w:pPr>
            <w:r w:rsidRPr="00DD2725">
              <w:rPr>
                <w:rFonts w:cstheme="minorHAnsi"/>
                <w:sz w:val="22"/>
                <w:szCs w:val="22"/>
              </w:rPr>
              <w:t>Le coût total pour un paquet de 100 résistances</w:t>
            </w:r>
            <w:r w:rsidR="001F265A" w:rsidRPr="00DD2725">
              <w:rPr>
                <w:rFonts w:cstheme="minorHAnsi"/>
                <w:sz w:val="22"/>
                <w:szCs w:val="22"/>
              </w:rPr>
              <w:t xml:space="preserve"> est de 2.</w:t>
            </w:r>
            <w:r w:rsidR="0060402A" w:rsidRPr="00DD2725">
              <w:rPr>
                <w:rFonts w:cstheme="minorHAnsi"/>
                <w:sz w:val="22"/>
                <w:szCs w:val="22"/>
              </w:rPr>
              <w:t>85</w:t>
            </w:r>
            <w:r w:rsidR="001F265A" w:rsidRPr="00DD2725">
              <w:rPr>
                <w:rFonts w:cstheme="minorHAnsi"/>
                <w:sz w:val="22"/>
                <w:szCs w:val="22"/>
              </w:rPr>
              <w:t>$ avec livraison.</w:t>
            </w:r>
          </w:p>
          <w:p w14:paraId="408CFEA5" w14:textId="77777777" w:rsidR="00694A80" w:rsidRPr="00DD2725" w:rsidRDefault="00694A80" w:rsidP="00234CD1">
            <w:pPr>
              <w:spacing w:line="276" w:lineRule="auto"/>
              <w:rPr>
                <w:rFonts w:cstheme="minorHAnsi"/>
                <w:sz w:val="22"/>
                <w:szCs w:val="22"/>
              </w:rPr>
            </w:pPr>
          </w:p>
          <w:p w14:paraId="619A708D" w14:textId="1AACDB90" w:rsidR="00234CD1" w:rsidRPr="00DD2725" w:rsidRDefault="00234CD1" w:rsidP="00234CD1">
            <w:pPr>
              <w:spacing w:line="276" w:lineRule="auto"/>
              <w:rPr>
                <w:rFonts w:cstheme="minorHAnsi"/>
                <w:sz w:val="22"/>
                <w:szCs w:val="22"/>
                <w:u w:val="single"/>
              </w:rPr>
            </w:pPr>
            <w:r w:rsidRPr="00DD2725">
              <w:rPr>
                <w:rFonts w:cstheme="minorHAnsi"/>
                <w:sz w:val="22"/>
                <w:szCs w:val="22"/>
                <w:u w:val="single"/>
              </w:rPr>
              <w:t>Fils</w:t>
            </w:r>
            <w:r w:rsidR="004616A7" w:rsidRPr="00DD2725">
              <w:rPr>
                <w:rFonts w:cstheme="minorHAnsi"/>
                <w:sz w:val="22"/>
                <w:szCs w:val="22"/>
                <w:u w:val="single"/>
              </w:rPr>
              <w:t xml:space="preserve"> en cuivre</w:t>
            </w:r>
            <w:r w:rsidRPr="00DD2725">
              <w:rPr>
                <w:rFonts w:cstheme="minorHAnsi"/>
                <w:b/>
                <w:bCs/>
                <w:sz w:val="22"/>
                <w:szCs w:val="22"/>
                <w:u w:val="single"/>
              </w:rPr>
              <w:t> </w:t>
            </w:r>
            <w:r w:rsidRPr="00DD2725">
              <w:rPr>
                <w:rFonts w:cstheme="minorHAnsi"/>
                <w:sz w:val="22"/>
                <w:szCs w:val="22"/>
                <w:u w:val="single"/>
              </w:rPr>
              <w:t>(25-30</w:t>
            </w:r>
            <w:r w:rsidR="003B3D93" w:rsidRPr="00DD2725">
              <w:rPr>
                <w:rFonts w:cstheme="minorHAnsi"/>
                <w:sz w:val="22"/>
                <w:szCs w:val="22"/>
                <w:u w:val="single"/>
              </w:rPr>
              <w:t>x</w:t>
            </w:r>
            <w:r w:rsidRPr="00DD2725">
              <w:rPr>
                <w:rFonts w:cstheme="minorHAnsi"/>
                <w:sz w:val="22"/>
                <w:szCs w:val="22"/>
                <w:u w:val="single"/>
              </w:rPr>
              <w:t>)</w:t>
            </w:r>
            <w:r w:rsidR="004C3925" w:rsidRPr="00DD2725">
              <w:rPr>
                <w:rFonts w:cstheme="minorHAnsi"/>
                <w:sz w:val="22"/>
                <w:szCs w:val="22"/>
                <w:u w:val="single"/>
              </w:rPr>
              <w:t> :</w:t>
            </w:r>
          </w:p>
          <w:p w14:paraId="7C9799F8" w14:textId="499A9FFE" w:rsidR="004C3925" w:rsidRPr="00DD2725" w:rsidRDefault="004616A7" w:rsidP="00234CD1">
            <w:pPr>
              <w:spacing w:line="276" w:lineRule="auto"/>
              <w:rPr>
                <w:rFonts w:cstheme="minorHAnsi"/>
                <w:sz w:val="22"/>
                <w:szCs w:val="22"/>
              </w:rPr>
            </w:pPr>
            <w:r w:rsidRPr="00DD2725">
              <w:rPr>
                <w:rFonts w:cstheme="minorHAnsi"/>
                <w:sz w:val="22"/>
                <w:szCs w:val="22"/>
              </w:rPr>
              <w:t>Le coût total pour un fil en cuivre de 5 mètres est de 2.27$</w:t>
            </w:r>
            <w:r w:rsidR="00167683" w:rsidRPr="00DD2725">
              <w:rPr>
                <w:rFonts w:cstheme="minorHAnsi"/>
                <w:sz w:val="22"/>
                <w:szCs w:val="22"/>
              </w:rPr>
              <w:t xml:space="preserve"> avec livraison</w:t>
            </w:r>
            <w:r w:rsidRPr="00DD2725">
              <w:rPr>
                <w:rFonts w:cstheme="minorHAnsi"/>
                <w:sz w:val="22"/>
                <w:szCs w:val="22"/>
              </w:rPr>
              <w:t>.</w:t>
            </w:r>
          </w:p>
          <w:p w14:paraId="5344462E" w14:textId="77777777" w:rsidR="00694A80" w:rsidRPr="00DD2725" w:rsidRDefault="00694A80" w:rsidP="00234CD1">
            <w:pPr>
              <w:spacing w:line="276" w:lineRule="auto"/>
              <w:rPr>
                <w:rFonts w:cstheme="minorHAnsi"/>
                <w:sz w:val="22"/>
                <w:szCs w:val="22"/>
              </w:rPr>
            </w:pPr>
          </w:p>
          <w:p w14:paraId="7CDCB80F" w14:textId="74E5A18E" w:rsidR="00234CD1" w:rsidRPr="00DD2725" w:rsidRDefault="00234CD1" w:rsidP="00234CD1">
            <w:pPr>
              <w:spacing w:line="276" w:lineRule="auto"/>
              <w:rPr>
                <w:rFonts w:cstheme="minorHAnsi"/>
                <w:sz w:val="22"/>
                <w:szCs w:val="22"/>
                <w:u w:val="single"/>
              </w:rPr>
            </w:pPr>
            <w:r w:rsidRPr="00DD2725">
              <w:rPr>
                <w:rFonts w:cstheme="minorHAnsi"/>
                <w:sz w:val="22"/>
                <w:szCs w:val="22"/>
                <w:u w:val="single"/>
              </w:rPr>
              <w:t>Boutons/Interrupteurs</w:t>
            </w:r>
            <w:r w:rsidR="002A0A18" w:rsidRPr="00DD2725">
              <w:rPr>
                <w:rFonts w:cstheme="minorHAnsi"/>
                <w:sz w:val="22"/>
                <w:szCs w:val="22"/>
                <w:u w:val="single"/>
              </w:rPr>
              <w:t xml:space="preserve"> </w:t>
            </w:r>
            <w:r w:rsidRPr="00DD2725">
              <w:rPr>
                <w:rFonts w:cstheme="minorHAnsi"/>
                <w:sz w:val="22"/>
                <w:szCs w:val="22"/>
                <w:u w:val="single"/>
              </w:rPr>
              <w:t>(6x)</w:t>
            </w:r>
            <w:r w:rsidR="002A0A18" w:rsidRPr="00DD2725">
              <w:rPr>
                <w:rFonts w:cstheme="minorHAnsi"/>
                <w:sz w:val="22"/>
                <w:szCs w:val="22"/>
                <w:u w:val="single"/>
              </w:rPr>
              <w:t> :</w:t>
            </w:r>
          </w:p>
          <w:p w14:paraId="207BCF66" w14:textId="70720DF3" w:rsidR="00967828" w:rsidRPr="00DD2725" w:rsidRDefault="00967828" w:rsidP="00234CD1">
            <w:pPr>
              <w:spacing w:line="276" w:lineRule="auto"/>
              <w:rPr>
                <w:rFonts w:cstheme="minorHAnsi"/>
                <w:sz w:val="22"/>
                <w:szCs w:val="22"/>
              </w:rPr>
            </w:pPr>
            <w:r w:rsidRPr="00DD2725">
              <w:rPr>
                <w:rFonts w:cstheme="minorHAnsi"/>
                <w:sz w:val="22"/>
                <w:szCs w:val="22"/>
              </w:rPr>
              <w:t xml:space="preserve">Le coût total pour un paquet de 140 </w:t>
            </w:r>
            <w:r w:rsidR="003D622D" w:rsidRPr="00DD2725">
              <w:rPr>
                <w:rFonts w:cstheme="minorHAnsi"/>
                <w:sz w:val="22"/>
                <w:szCs w:val="22"/>
              </w:rPr>
              <w:t>boutons</w:t>
            </w:r>
            <w:r w:rsidRPr="00DD2725">
              <w:rPr>
                <w:rFonts w:cstheme="minorHAnsi"/>
                <w:sz w:val="22"/>
                <w:szCs w:val="22"/>
              </w:rPr>
              <w:t xml:space="preserve"> est de </w:t>
            </w:r>
            <w:r w:rsidR="00EB1D8D" w:rsidRPr="00DD2725">
              <w:rPr>
                <w:rFonts w:cstheme="minorHAnsi"/>
                <w:sz w:val="22"/>
                <w:szCs w:val="22"/>
              </w:rPr>
              <w:t>7.90</w:t>
            </w:r>
            <w:r w:rsidRPr="00DD2725">
              <w:rPr>
                <w:rFonts w:cstheme="minorHAnsi"/>
                <w:sz w:val="22"/>
                <w:szCs w:val="22"/>
              </w:rPr>
              <w:t>$ avec livraison.</w:t>
            </w:r>
          </w:p>
          <w:p w14:paraId="65B901A1" w14:textId="77777777" w:rsidR="00694A80" w:rsidRPr="00DD2725" w:rsidRDefault="00694A80" w:rsidP="00234CD1">
            <w:pPr>
              <w:spacing w:line="276" w:lineRule="auto"/>
              <w:rPr>
                <w:rFonts w:cstheme="minorHAnsi"/>
                <w:sz w:val="22"/>
                <w:szCs w:val="22"/>
              </w:rPr>
            </w:pPr>
          </w:p>
          <w:p w14:paraId="3A8E1016" w14:textId="5586BD75" w:rsidR="00234CD1" w:rsidRPr="00DD2725" w:rsidRDefault="00234CD1" w:rsidP="00234CD1">
            <w:pPr>
              <w:spacing w:line="276" w:lineRule="auto"/>
              <w:rPr>
                <w:rFonts w:cstheme="minorHAnsi"/>
                <w:sz w:val="22"/>
                <w:szCs w:val="22"/>
                <w:u w:val="single"/>
              </w:rPr>
            </w:pPr>
            <w:r w:rsidRPr="00DD2725">
              <w:rPr>
                <w:rFonts w:cstheme="minorHAnsi"/>
                <w:sz w:val="22"/>
                <w:szCs w:val="22"/>
                <w:u w:val="single"/>
              </w:rPr>
              <w:t>Plaque d’essai </w:t>
            </w:r>
            <w:r w:rsidR="00C35939" w:rsidRPr="00DD2725">
              <w:rPr>
                <w:rFonts w:cstheme="minorHAnsi"/>
                <w:sz w:val="22"/>
                <w:szCs w:val="22"/>
                <w:u w:val="single"/>
              </w:rPr>
              <w:t>(1x) :</w:t>
            </w:r>
          </w:p>
          <w:p w14:paraId="1D4A8664" w14:textId="7A7727A9" w:rsidR="00C35939" w:rsidRPr="00DD2725" w:rsidRDefault="00C35939" w:rsidP="00234CD1">
            <w:pPr>
              <w:spacing w:line="276" w:lineRule="auto"/>
              <w:rPr>
                <w:rFonts w:cstheme="minorHAnsi"/>
                <w:sz w:val="22"/>
                <w:szCs w:val="22"/>
              </w:rPr>
            </w:pPr>
            <w:r w:rsidRPr="00DD2725">
              <w:rPr>
                <w:rFonts w:cstheme="minorHAnsi"/>
                <w:sz w:val="22"/>
                <w:szCs w:val="22"/>
              </w:rPr>
              <w:t xml:space="preserve">Le coût total pour une plaque d’essai est de </w:t>
            </w:r>
            <w:r w:rsidR="00111335" w:rsidRPr="00DD2725">
              <w:rPr>
                <w:rFonts w:cstheme="minorHAnsi"/>
                <w:sz w:val="22"/>
                <w:szCs w:val="22"/>
              </w:rPr>
              <w:t>4.16</w:t>
            </w:r>
            <w:r w:rsidRPr="00DD2725">
              <w:rPr>
                <w:rFonts w:cstheme="minorHAnsi"/>
                <w:sz w:val="22"/>
                <w:szCs w:val="22"/>
              </w:rPr>
              <w:t>$</w:t>
            </w:r>
            <w:r w:rsidR="000F59A5" w:rsidRPr="00DD2725">
              <w:rPr>
                <w:rFonts w:cstheme="minorHAnsi"/>
                <w:sz w:val="22"/>
                <w:szCs w:val="22"/>
              </w:rPr>
              <w:t xml:space="preserve"> avec livraison</w:t>
            </w:r>
            <w:r w:rsidRPr="00DD2725">
              <w:rPr>
                <w:rFonts w:cstheme="minorHAnsi"/>
                <w:sz w:val="22"/>
                <w:szCs w:val="22"/>
              </w:rPr>
              <w:t>.</w:t>
            </w:r>
          </w:p>
          <w:p w14:paraId="29E1E953" w14:textId="77777777" w:rsidR="00694A80" w:rsidRPr="00DD2725" w:rsidRDefault="00694A80" w:rsidP="00234CD1">
            <w:pPr>
              <w:spacing w:line="276" w:lineRule="auto"/>
              <w:rPr>
                <w:rFonts w:cstheme="minorHAnsi"/>
                <w:sz w:val="22"/>
                <w:szCs w:val="22"/>
              </w:rPr>
            </w:pPr>
          </w:p>
          <w:p w14:paraId="47F0622E" w14:textId="7103719E" w:rsidR="002956B9" w:rsidRPr="00DD2725" w:rsidRDefault="00234CD1" w:rsidP="00234CD1">
            <w:pPr>
              <w:spacing w:line="276" w:lineRule="auto"/>
              <w:rPr>
                <w:rFonts w:cstheme="minorHAnsi"/>
                <w:sz w:val="22"/>
                <w:szCs w:val="22"/>
                <w:u w:val="single"/>
              </w:rPr>
            </w:pPr>
            <w:r w:rsidRPr="00DD2725">
              <w:rPr>
                <w:rFonts w:cstheme="minorHAnsi"/>
                <w:sz w:val="22"/>
                <w:szCs w:val="22"/>
                <w:u w:val="single"/>
              </w:rPr>
              <w:t>Batterie 9V</w:t>
            </w:r>
            <w:r w:rsidR="002956B9" w:rsidRPr="00DD2725">
              <w:rPr>
                <w:rFonts w:cstheme="minorHAnsi"/>
                <w:sz w:val="22"/>
                <w:szCs w:val="22"/>
                <w:u w:val="single"/>
              </w:rPr>
              <w:t xml:space="preserve"> (1x) :</w:t>
            </w:r>
          </w:p>
          <w:p w14:paraId="7BD893A0" w14:textId="413DCA24" w:rsidR="002956B9" w:rsidRPr="00DD2725" w:rsidRDefault="002956B9" w:rsidP="00234CD1">
            <w:pPr>
              <w:spacing w:line="276" w:lineRule="auto"/>
              <w:rPr>
                <w:rFonts w:cstheme="minorHAnsi"/>
                <w:sz w:val="22"/>
                <w:szCs w:val="22"/>
              </w:rPr>
            </w:pPr>
            <w:r w:rsidRPr="00DD2725">
              <w:rPr>
                <w:rFonts w:cstheme="minorHAnsi"/>
                <w:sz w:val="22"/>
                <w:szCs w:val="22"/>
              </w:rPr>
              <w:t xml:space="preserve">Le coût total pour </w:t>
            </w:r>
            <w:r w:rsidR="00523EB1" w:rsidRPr="00DD2725">
              <w:rPr>
                <w:rFonts w:cstheme="minorHAnsi"/>
                <w:sz w:val="22"/>
                <w:szCs w:val="22"/>
              </w:rPr>
              <w:t>un</w:t>
            </w:r>
            <w:r w:rsidR="00225708" w:rsidRPr="00DD2725">
              <w:rPr>
                <w:rFonts w:cstheme="minorHAnsi"/>
                <w:sz w:val="22"/>
                <w:szCs w:val="22"/>
              </w:rPr>
              <w:t>e</w:t>
            </w:r>
            <w:r w:rsidRPr="00DD2725">
              <w:rPr>
                <w:rFonts w:cstheme="minorHAnsi"/>
                <w:sz w:val="22"/>
                <w:szCs w:val="22"/>
              </w:rPr>
              <w:t xml:space="preserve"> batterie de 9V est </w:t>
            </w:r>
            <w:r w:rsidR="00166083" w:rsidRPr="00DD2725">
              <w:rPr>
                <w:rFonts w:cstheme="minorHAnsi"/>
                <w:sz w:val="22"/>
                <w:szCs w:val="22"/>
              </w:rPr>
              <w:t xml:space="preserve">de </w:t>
            </w:r>
            <w:r w:rsidR="00523EB1" w:rsidRPr="00DD2725">
              <w:rPr>
                <w:rFonts w:cstheme="minorHAnsi"/>
                <w:sz w:val="22"/>
                <w:szCs w:val="22"/>
              </w:rPr>
              <w:t>4.49$.</w:t>
            </w:r>
          </w:p>
          <w:p w14:paraId="33C338CC" w14:textId="77777777" w:rsidR="00694A80" w:rsidRPr="00DD2725" w:rsidRDefault="00694A80" w:rsidP="00234CD1">
            <w:pPr>
              <w:spacing w:line="276" w:lineRule="auto"/>
              <w:rPr>
                <w:rFonts w:cstheme="minorHAnsi"/>
                <w:sz w:val="22"/>
                <w:szCs w:val="22"/>
              </w:rPr>
            </w:pPr>
          </w:p>
          <w:p w14:paraId="770BE08C" w14:textId="2A35B424" w:rsidR="00234CD1" w:rsidRPr="00DD2725" w:rsidRDefault="002956B9" w:rsidP="00234CD1">
            <w:pPr>
              <w:spacing w:line="276" w:lineRule="auto"/>
              <w:rPr>
                <w:rFonts w:cstheme="minorHAnsi"/>
                <w:sz w:val="22"/>
                <w:szCs w:val="22"/>
                <w:u w:val="single"/>
              </w:rPr>
            </w:pPr>
            <w:r w:rsidRPr="00DD2725">
              <w:rPr>
                <w:rFonts w:cstheme="minorHAnsi"/>
                <w:sz w:val="22"/>
                <w:szCs w:val="22"/>
                <w:u w:val="single"/>
              </w:rPr>
              <w:t>C</w:t>
            </w:r>
            <w:r w:rsidR="00234CD1" w:rsidRPr="00DD2725">
              <w:rPr>
                <w:rFonts w:cstheme="minorHAnsi"/>
                <w:sz w:val="22"/>
                <w:szCs w:val="22"/>
                <w:u w:val="single"/>
              </w:rPr>
              <w:t>lip de batterie </w:t>
            </w:r>
            <w:r w:rsidRPr="00DD2725">
              <w:rPr>
                <w:rFonts w:cstheme="minorHAnsi"/>
                <w:sz w:val="22"/>
                <w:szCs w:val="22"/>
                <w:u w:val="single"/>
              </w:rPr>
              <w:t>(1x)</w:t>
            </w:r>
            <w:r w:rsidR="00166083" w:rsidRPr="00DD2725">
              <w:rPr>
                <w:rFonts w:cstheme="minorHAnsi"/>
                <w:sz w:val="22"/>
                <w:szCs w:val="22"/>
                <w:u w:val="single"/>
              </w:rPr>
              <w:t> :</w:t>
            </w:r>
          </w:p>
          <w:p w14:paraId="3755D99F" w14:textId="34391B2D" w:rsidR="00166083" w:rsidRPr="00DD2725" w:rsidRDefault="00166083" w:rsidP="00234CD1">
            <w:pPr>
              <w:spacing w:line="276" w:lineRule="auto"/>
              <w:rPr>
                <w:rFonts w:cstheme="minorHAnsi"/>
                <w:sz w:val="22"/>
                <w:szCs w:val="22"/>
              </w:rPr>
            </w:pPr>
            <w:r w:rsidRPr="00DD2725">
              <w:rPr>
                <w:rFonts w:cstheme="minorHAnsi"/>
                <w:sz w:val="22"/>
                <w:szCs w:val="22"/>
              </w:rPr>
              <w:t xml:space="preserve">Le coût total pour un clip de batterie 9V est de </w:t>
            </w:r>
            <w:r w:rsidR="00C32079" w:rsidRPr="00DD2725">
              <w:rPr>
                <w:rFonts w:cstheme="minorHAnsi"/>
                <w:sz w:val="22"/>
                <w:szCs w:val="22"/>
              </w:rPr>
              <w:t>3.39</w:t>
            </w:r>
            <w:r w:rsidRPr="00DD2725">
              <w:rPr>
                <w:rFonts w:cstheme="minorHAnsi"/>
                <w:sz w:val="22"/>
                <w:szCs w:val="22"/>
              </w:rPr>
              <w:t>$</w:t>
            </w:r>
            <w:r w:rsidR="000F59A5" w:rsidRPr="00DD2725">
              <w:rPr>
                <w:rFonts w:cstheme="minorHAnsi"/>
                <w:sz w:val="22"/>
                <w:szCs w:val="22"/>
              </w:rPr>
              <w:t xml:space="preserve"> avec livraison</w:t>
            </w:r>
            <w:r w:rsidR="00C35939" w:rsidRPr="00DD2725">
              <w:rPr>
                <w:rFonts w:cstheme="minorHAnsi"/>
                <w:sz w:val="22"/>
                <w:szCs w:val="22"/>
              </w:rPr>
              <w:t>.</w:t>
            </w:r>
          </w:p>
          <w:p w14:paraId="163D0C30" w14:textId="77777777" w:rsidR="009813A9" w:rsidRPr="00DD2725" w:rsidRDefault="009813A9" w:rsidP="00234CD1">
            <w:pPr>
              <w:spacing w:line="276" w:lineRule="auto"/>
              <w:rPr>
                <w:rFonts w:cstheme="minorHAnsi"/>
                <w:sz w:val="22"/>
                <w:szCs w:val="22"/>
              </w:rPr>
            </w:pPr>
          </w:p>
          <w:p w14:paraId="40968099" w14:textId="2579F2F2" w:rsidR="00D92C2E" w:rsidRPr="00DD2725" w:rsidRDefault="00073C0B" w:rsidP="00C33A16">
            <w:pPr>
              <w:spacing w:line="276" w:lineRule="auto"/>
              <w:rPr>
                <w:rFonts w:cstheme="minorHAnsi"/>
                <w:sz w:val="22"/>
                <w:szCs w:val="22"/>
              </w:rPr>
            </w:pPr>
            <w:r w:rsidRPr="00DD2725">
              <w:rPr>
                <w:rFonts w:cstheme="minorHAnsi"/>
                <w:sz w:val="22"/>
                <w:szCs w:val="22"/>
              </w:rPr>
              <w:t xml:space="preserve">Puisque pour les commandes pour les </w:t>
            </w:r>
            <w:proofErr w:type="spellStart"/>
            <w:r w:rsidRPr="00DD2725">
              <w:rPr>
                <w:rFonts w:cstheme="minorHAnsi"/>
                <w:sz w:val="22"/>
                <w:szCs w:val="22"/>
              </w:rPr>
              <w:t>DELs</w:t>
            </w:r>
            <w:proofErr w:type="spellEnd"/>
            <w:r w:rsidRPr="00DD2725">
              <w:rPr>
                <w:rFonts w:cstheme="minorHAnsi"/>
                <w:sz w:val="22"/>
                <w:szCs w:val="22"/>
              </w:rPr>
              <w:t>, les r</w:t>
            </w:r>
            <w:proofErr w:type="spellStart"/>
            <w:r w:rsidR="0078767E" w:rsidRPr="00DD2725">
              <w:rPr>
                <w:rFonts w:cstheme="minorHAnsi"/>
                <w:sz w:val="22"/>
                <w:szCs w:val="22"/>
                <w:lang w:val="fr-CA"/>
              </w:rPr>
              <w:t>ésistances</w:t>
            </w:r>
            <w:proofErr w:type="spellEnd"/>
            <w:r w:rsidRPr="00DD2725">
              <w:rPr>
                <w:rFonts w:cstheme="minorHAnsi"/>
                <w:sz w:val="22"/>
                <w:szCs w:val="22"/>
                <w:lang w:val="fr-CA"/>
              </w:rPr>
              <w:t xml:space="preserve"> des </w:t>
            </w:r>
            <w:proofErr w:type="spellStart"/>
            <w:r w:rsidRPr="00DD2725">
              <w:rPr>
                <w:rFonts w:cstheme="minorHAnsi"/>
                <w:sz w:val="22"/>
                <w:szCs w:val="22"/>
                <w:lang w:val="fr-CA"/>
              </w:rPr>
              <w:t>DELs</w:t>
            </w:r>
            <w:proofErr w:type="spellEnd"/>
            <w:r w:rsidRPr="00DD2725">
              <w:rPr>
                <w:rFonts w:cstheme="minorHAnsi"/>
                <w:sz w:val="22"/>
                <w:szCs w:val="22"/>
                <w:lang w:val="fr-CA"/>
              </w:rPr>
              <w:t>, fils en cuivre</w:t>
            </w:r>
            <w:r w:rsidR="00891E98" w:rsidRPr="00DD2725">
              <w:rPr>
                <w:rFonts w:cstheme="minorHAnsi"/>
                <w:sz w:val="22"/>
                <w:szCs w:val="22"/>
                <w:lang w:val="fr-CA"/>
              </w:rPr>
              <w:t xml:space="preserve"> et les </w:t>
            </w:r>
            <w:r w:rsidRPr="00DD2725">
              <w:rPr>
                <w:rFonts w:cstheme="minorHAnsi"/>
                <w:sz w:val="22"/>
                <w:szCs w:val="22"/>
                <w:lang w:val="fr-CA"/>
              </w:rPr>
              <w:t>boutons nous provienne</w:t>
            </w:r>
            <w:r w:rsidR="00C54FE5" w:rsidRPr="00DD2725">
              <w:rPr>
                <w:rFonts w:cstheme="minorHAnsi"/>
                <w:sz w:val="22"/>
                <w:szCs w:val="22"/>
                <w:lang w:val="fr-CA"/>
              </w:rPr>
              <w:t>nt</w:t>
            </w:r>
            <w:r w:rsidRPr="00DD2725">
              <w:rPr>
                <w:rFonts w:cstheme="minorHAnsi"/>
                <w:sz w:val="22"/>
                <w:szCs w:val="22"/>
                <w:lang w:val="fr-CA"/>
              </w:rPr>
              <w:t xml:space="preserve"> en grande quantité, nous considérons qu’une commande de ces matériaux </w:t>
            </w:r>
            <w:r w:rsidR="00C54FE5" w:rsidRPr="00DD2725">
              <w:rPr>
                <w:rFonts w:cstheme="minorHAnsi"/>
                <w:sz w:val="22"/>
                <w:szCs w:val="22"/>
                <w:lang w:val="fr-CA"/>
              </w:rPr>
              <w:t>sera</w:t>
            </w:r>
            <w:r w:rsidRPr="00DD2725">
              <w:rPr>
                <w:rFonts w:cstheme="minorHAnsi"/>
                <w:sz w:val="22"/>
                <w:szCs w:val="22"/>
                <w:lang w:val="fr-CA"/>
              </w:rPr>
              <w:t xml:space="preserve"> assez pour les 10 circuits à </w:t>
            </w:r>
            <w:r w:rsidR="00C54FE5" w:rsidRPr="00DD2725">
              <w:rPr>
                <w:rFonts w:cstheme="minorHAnsi"/>
                <w:sz w:val="22"/>
                <w:szCs w:val="22"/>
                <w:lang w:val="fr-CA"/>
              </w:rPr>
              <w:t>concevoir</w:t>
            </w:r>
            <w:r w:rsidRPr="00DD2725">
              <w:rPr>
                <w:rFonts w:cstheme="minorHAnsi"/>
                <w:sz w:val="22"/>
                <w:szCs w:val="22"/>
                <w:lang w:val="fr-CA"/>
              </w:rPr>
              <w:t>.</w:t>
            </w:r>
            <w:r w:rsidR="00162249" w:rsidRPr="00DD2725">
              <w:rPr>
                <w:rFonts w:cstheme="minorHAnsi"/>
                <w:sz w:val="22"/>
                <w:szCs w:val="22"/>
                <w:lang w:val="fr-CA"/>
              </w:rPr>
              <w:t xml:space="preserve"> Le coût partie</w:t>
            </w:r>
            <w:r w:rsidR="006F2A29" w:rsidRPr="00DD2725">
              <w:rPr>
                <w:rFonts w:cstheme="minorHAnsi"/>
                <w:sz w:val="22"/>
                <w:szCs w:val="22"/>
                <w:lang w:val="fr-CA"/>
              </w:rPr>
              <w:t>l</w:t>
            </w:r>
            <w:r w:rsidR="00162249" w:rsidRPr="00DD2725">
              <w:rPr>
                <w:rFonts w:cstheme="minorHAnsi"/>
                <w:sz w:val="22"/>
                <w:szCs w:val="22"/>
                <w:lang w:val="fr-CA"/>
              </w:rPr>
              <w:t xml:space="preserve"> de tous ces matériaux nous revient à un total de 24.79$.</w:t>
            </w:r>
            <w:r w:rsidR="009D5E01" w:rsidRPr="00DD2725">
              <w:rPr>
                <w:rFonts w:cstheme="minorHAnsi"/>
                <w:sz w:val="22"/>
                <w:szCs w:val="22"/>
                <w:lang w:val="fr-CA"/>
              </w:rPr>
              <w:t xml:space="preserve"> En </w:t>
            </w:r>
            <w:r w:rsidR="00C54FE5" w:rsidRPr="00DD2725">
              <w:rPr>
                <w:rFonts w:cstheme="minorHAnsi"/>
                <w:sz w:val="22"/>
                <w:szCs w:val="22"/>
                <w:lang w:val="fr-CA"/>
              </w:rPr>
              <w:t xml:space="preserve">considérant </w:t>
            </w:r>
            <w:r w:rsidR="009D5E01" w:rsidRPr="00DD2725">
              <w:rPr>
                <w:rFonts w:cstheme="minorHAnsi"/>
                <w:sz w:val="22"/>
                <w:szCs w:val="22"/>
                <w:lang w:val="fr-CA"/>
              </w:rPr>
              <w:t>que nous aurons besoin de dix batterie</w:t>
            </w:r>
            <w:r w:rsidR="006F2A29" w:rsidRPr="00DD2725">
              <w:rPr>
                <w:rFonts w:cstheme="minorHAnsi"/>
                <w:sz w:val="22"/>
                <w:szCs w:val="22"/>
                <w:lang w:val="fr-CA"/>
              </w:rPr>
              <w:t>s</w:t>
            </w:r>
            <w:r w:rsidR="009D5E01" w:rsidRPr="00DD2725">
              <w:rPr>
                <w:rFonts w:cstheme="minorHAnsi"/>
                <w:sz w:val="22"/>
                <w:szCs w:val="22"/>
                <w:lang w:val="fr-CA"/>
              </w:rPr>
              <w:t xml:space="preserve"> de 9V et </w:t>
            </w:r>
            <w:r w:rsidR="006F2A29" w:rsidRPr="00DD2725">
              <w:rPr>
                <w:rFonts w:cstheme="minorHAnsi"/>
                <w:sz w:val="22"/>
                <w:szCs w:val="22"/>
                <w:lang w:val="fr-CA"/>
              </w:rPr>
              <w:t>dix</w:t>
            </w:r>
            <w:r w:rsidR="009D5E01" w:rsidRPr="00DD2725">
              <w:rPr>
                <w:rFonts w:cstheme="minorHAnsi"/>
                <w:sz w:val="22"/>
                <w:szCs w:val="22"/>
                <w:lang w:val="fr-CA"/>
              </w:rPr>
              <w:t xml:space="preserve"> fois clip de batterie</w:t>
            </w:r>
            <w:r w:rsidR="001620A1" w:rsidRPr="00DD2725">
              <w:rPr>
                <w:rFonts w:cstheme="minorHAnsi"/>
                <w:sz w:val="22"/>
                <w:szCs w:val="22"/>
                <w:lang w:val="fr-CA"/>
              </w:rPr>
              <w:t xml:space="preserve">, nous aurons besoin de </w:t>
            </w:r>
            <w:r w:rsidR="001620A1" w:rsidRPr="00DD2725">
              <w:rPr>
                <w:rFonts w:cstheme="minorHAnsi"/>
                <w:b/>
                <w:bCs/>
                <w:sz w:val="22"/>
                <w:szCs w:val="22"/>
                <w:lang w:val="fr-CA"/>
              </w:rPr>
              <w:t>103.59$</w:t>
            </w:r>
            <w:r w:rsidR="001620A1" w:rsidRPr="00DD2725">
              <w:rPr>
                <w:rFonts w:cstheme="minorHAnsi"/>
                <w:sz w:val="22"/>
                <w:szCs w:val="22"/>
                <w:lang w:val="fr-CA"/>
              </w:rPr>
              <w:t xml:space="preserve"> </w:t>
            </w:r>
            <w:r w:rsidR="00C54FE5" w:rsidRPr="00DD2725">
              <w:rPr>
                <w:rFonts w:cstheme="minorHAnsi"/>
                <w:sz w:val="22"/>
                <w:szCs w:val="22"/>
                <w:lang w:val="fr-CA"/>
              </w:rPr>
              <w:t>pour l’ensemble des 10 circuits</w:t>
            </w:r>
            <w:r w:rsidR="001620A1" w:rsidRPr="00DD2725">
              <w:rPr>
                <w:rFonts w:cstheme="minorHAnsi"/>
                <w:sz w:val="22"/>
                <w:szCs w:val="22"/>
                <w:lang w:val="fr-CA"/>
              </w:rPr>
              <w:t>.</w:t>
            </w:r>
          </w:p>
        </w:tc>
      </w:tr>
    </w:tbl>
    <w:p w14:paraId="6F489E7C" w14:textId="79AF5B91" w:rsidR="009136A7" w:rsidRPr="00DD2725" w:rsidRDefault="009136A7" w:rsidP="009136A7">
      <w:pPr>
        <w:jc w:val="both"/>
        <w:rPr>
          <w:rFonts w:cstheme="minorHAnsi"/>
          <w:strike/>
          <w:sz w:val="22"/>
          <w:szCs w:val="22"/>
        </w:rPr>
      </w:pPr>
    </w:p>
    <w:p w14:paraId="4C9B86CD" w14:textId="77777777" w:rsidR="00B67280" w:rsidRPr="00DD2725" w:rsidRDefault="00B67280" w:rsidP="009136A7">
      <w:pPr>
        <w:jc w:val="both"/>
        <w:rPr>
          <w:rFonts w:cstheme="minorHAnsi"/>
          <w:strike/>
          <w:sz w:val="22"/>
          <w:szCs w:val="22"/>
        </w:rPr>
        <w:sectPr w:rsidR="00B67280" w:rsidRPr="00DD2725">
          <w:pgSz w:w="12240" w:h="15840"/>
          <w:pgMar w:top="1417" w:right="1417" w:bottom="1417" w:left="1417" w:header="708" w:footer="708" w:gutter="0"/>
          <w:cols w:space="708"/>
          <w:docGrid w:linePitch="360"/>
        </w:sectPr>
      </w:pPr>
    </w:p>
    <w:tbl>
      <w:tblPr>
        <w:tblStyle w:val="TableGrid"/>
        <w:tblW w:w="14459" w:type="dxa"/>
        <w:jc w:val="center"/>
        <w:tblLook w:val="04A0" w:firstRow="1" w:lastRow="0" w:firstColumn="1" w:lastColumn="0" w:noHBand="0" w:noVBand="1"/>
      </w:tblPr>
      <w:tblGrid>
        <w:gridCol w:w="4111"/>
        <w:gridCol w:w="2268"/>
        <w:gridCol w:w="2552"/>
        <w:gridCol w:w="2976"/>
        <w:gridCol w:w="2552"/>
      </w:tblGrid>
      <w:tr w:rsidR="00B67280" w:rsidRPr="00DD2725" w14:paraId="13D45AD0" w14:textId="77777777" w:rsidTr="578EB387">
        <w:trPr>
          <w:jc w:val="center"/>
        </w:trPr>
        <w:tc>
          <w:tcPr>
            <w:tcW w:w="14459" w:type="dxa"/>
            <w:gridSpan w:val="5"/>
            <w:tcBorders>
              <w:top w:val="nil"/>
              <w:left w:val="nil"/>
              <w:bottom w:val="nil"/>
              <w:right w:val="nil"/>
            </w:tcBorders>
          </w:tcPr>
          <w:p w14:paraId="79DC66E9" w14:textId="77777777" w:rsidR="00B67280" w:rsidRPr="00DD2725" w:rsidRDefault="00B67280" w:rsidP="00054E6D">
            <w:pPr>
              <w:jc w:val="center"/>
              <w:rPr>
                <w:rFonts w:cstheme="minorHAnsi"/>
                <w:b/>
                <w:bCs/>
                <w:sz w:val="22"/>
                <w:szCs w:val="22"/>
              </w:rPr>
            </w:pPr>
            <w:r w:rsidRPr="00DD2725">
              <w:rPr>
                <w:rFonts w:cstheme="minorHAnsi"/>
                <w:b/>
                <w:bCs/>
                <w:sz w:val="22"/>
                <w:szCs w:val="22"/>
              </w:rPr>
              <w:lastRenderedPageBreak/>
              <w:t xml:space="preserve">ING8270 – Conception d’ateliers pédagogiques en STIM </w:t>
            </w:r>
          </w:p>
          <w:p w14:paraId="1764DF39" w14:textId="3360B54A" w:rsidR="00B67280" w:rsidRPr="00DD2725" w:rsidRDefault="00B67280" w:rsidP="00054E6D">
            <w:pPr>
              <w:jc w:val="center"/>
              <w:rPr>
                <w:rFonts w:cstheme="minorHAnsi"/>
                <w:sz w:val="22"/>
                <w:szCs w:val="22"/>
              </w:rPr>
            </w:pPr>
            <w:r w:rsidRPr="00DD2725">
              <w:rPr>
                <w:rFonts w:cstheme="minorHAnsi"/>
                <w:b/>
                <w:bCs/>
                <w:sz w:val="22"/>
                <w:szCs w:val="22"/>
              </w:rPr>
              <w:t>Livrable 2 – Ébauche de l’atelier (</w:t>
            </w:r>
            <w:r w:rsidR="00EB5F20" w:rsidRPr="00DD2725">
              <w:rPr>
                <w:rFonts w:cstheme="minorHAnsi"/>
                <w:b/>
                <w:bCs/>
                <w:sz w:val="22"/>
                <w:szCs w:val="22"/>
              </w:rPr>
              <w:t>15</w:t>
            </w:r>
            <w:r w:rsidRPr="00DD2725">
              <w:rPr>
                <w:rFonts w:cstheme="minorHAnsi"/>
                <w:b/>
                <w:bCs/>
                <w:sz w:val="22"/>
                <w:szCs w:val="22"/>
              </w:rPr>
              <w:t>%)</w:t>
            </w:r>
          </w:p>
        </w:tc>
      </w:tr>
      <w:tr w:rsidR="00E220BC" w:rsidRPr="00926DC9" w14:paraId="2C341E71" w14:textId="77777777" w:rsidTr="578EB387">
        <w:trPr>
          <w:jc w:val="center"/>
        </w:trPr>
        <w:tc>
          <w:tcPr>
            <w:tcW w:w="4111" w:type="dxa"/>
            <w:tcBorders>
              <w:top w:val="nil"/>
            </w:tcBorders>
            <w:shd w:val="clear" w:color="auto" w:fill="000000" w:themeFill="text1"/>
          </w:tcPr>
          <w:p w14:paraId="54AC8D84" w14:textId="77777777" w:rsidR="00B67280" w:rsidRPr="00926DC9" w:rsidRDefault="00B67280" w:rsidP="00054E6D">
            <w:pPr>
              <w:jc w:val="center"/>
              <w:rPr>
                <w:rFonts w:cstheme="minorHAnsi"/>
                <w:sz w:val="20"/>
                <w:szCs w:val="20"/>
              </w:rPr>
            </w:pPr>
          </w:p>
        </w:tc>
        <w:tc>
          <w:tcPr>
            <w:tcW w:w="2268" w:type="dxa"/>
            <w:tcBorders>
              <w:top w:val="nil"/>
            </w:tcBorders>
            <w:shd w:val="clear" w:color="auto" w:fill="000000" w:themeFill="text1"/>
          </w:tcPr>
          <w:p w14:paraId="7ABDE461" w14:textId="77777777" w:rsidR="00B67280"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Excellent ou Très bien (A* A)</w:t>
            </w:r>
          </w:p>
        </w:tc>
        <w:tc>
          <w:tcPr>
            <w:tcW w:w="2552" w:type="dxa"/>
            <w:tcBorders>
              <w:top w:val="nil"/>
            </w:tcBorders>
            <w:shd w:val="clear" w:color="auto" w:fill="000000" w:themeFill="text1"/>
          </w:tcPr>
          <w:p w14:paraId="2A4E90BE" w14:textId="77777777" w:rsidR="008407D3"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 xml:space="preserve">Bien </w:t>
            </w:r>
          </w:p>
          <w:p w14:paraId="61EF5EDD" w14:textId="15D8695B" w:rsidR="00B67280"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(B+ B)</w:t>
            </w:r>
          </w:p>
        </w:tc>
        <w:tc>
          <w:tcPr>
            <w:tcW w:w="2976" w:type="dxa"/>
            <w:tcBorders>
              <w:top w:val="nil"/>
            </w:tcBorders>
            <w:shd w:val="clear" w:color="auto" w:fill="000000" w:themeFill="text1"/>
          </w:tcPr>
          <w:p w14:paraId="3EB5BF80" w14:textId="77777777" w:rsidR="008407D3"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 xml:space="preserve">Passable </w:t>
            </w:r>
          </w:p>
          <w:p w14:paraId="3717276B" w14:textId="231383D8" w:rsidR="00B67280"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(C+ C)</w:t>
            </w:r>
          </w:p>
        </w:tc>
        <w:tc>
          <w:tcPr>
            <w:tcW w:w="2552" w:type="dxa"/>
            <w:tcBorders>
              <w:top w:val="nil"/>
            </w:tcBorders>
            <w:shd w:val="clear" w:color="auto" w:fill="000000" w:themeFill="text1"/>
          </w:tcPr>
          <w:p w14:paraId="1F895DF9" w14:textId="77777777" w:rsidR="008407D3"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 xml:space="preserve">Insuffisant </w:t>
            </w:r>
          </w:p>
          <w:p w14:paraId="0E4FF344" w14:textId="5D8056A8" w:rsidR="00B67280" w:rsidRPr="00926DC9" w:rsidRDefault="00B67280" w:rsidP="00054E6D">
            <w:pPr>
              <w:jc w:val="center"/>
              <w:rPr>
                <w:rFonts w:cstheme="minorHAnsi"/>
                <w:color w:val="FFFFFF" w:themeColor="background1"/>
                <w:sz w:val="20"/>
                <w:szCs w:val="20"/>
              </w:rPr>
            </w:pPr>
            <w:r w:rsidRPr="00926DC9">
              <w:rPr>
                <w:rFonts w:cstheme="minorHAnsi"/>
                <w:color w:val="FFFFFF" w:themeColor="background1"/>
                <w:sz w:val="20"/>
                <w:szCs w:val="20"/>
              </w:rPr>
              <w:t>(D+ en dessous)</w:t>
            </w:r>
          </w:p>
        </w:tc>
      </w:tr>
      <w:tr w:rsidR="00E220BC" w:rsidRPr="00926DC9" w14:paraId="1F93067B" w14:textId="77777777" w:rsidTr="578EB387">
        <w:trPr>
          <w:trHeight w:val="2849"/>
          <w:jc w:val="center"/>
        </w:trPr>
        <w:tc>
          <w:tcPr>
            <w:tcW w:w="4111" w:type="dxa"/>
            <w:vAlign w:val="center"/>
          </w:tcPr>
          <w:p w14:paraId="6680AB5E" w14:textId="217372DE" w:rsidR="00B67280" w:rsidRPr="00926DC9" w:rsidRDefault="00B67280" w:rsidP="343EF3A7">
            <w:pPr>
              <w:pStyle w:val="ListParagraph"/>
              <w:numPr>
                <w:ilvl w:val="0"/>
                <w:numId w:val="17"/>
              </w:numPr>
              <w:rPr>
                <w:b/>
                <w:bCs/>
                <w:sz w:val="20"/>
                <w:szCs w:val="20"/>
              </w:rPr>
            </w:pPr>
            <w:r w:rsidRPr="343EF3A7">
              <w:rPr>
                <w:b/>
                <w:bCs/>
                <w:sz w:val="20"/>
                <w:szCs w:val="20"/>
              </w:rPr>
              <w:t>Amorcer la planification d’un atelier (50%)</w:t>
            </w:r>
          </w:p>
          <w:p w14:paraId="713B1893" w14:textId="77777777" w:rsidR="00B67280" w:rsidRPr="00926DC9" w:rsidRDefault="00B67280" w:rsidP="343EF3A7">
            <w:pPr>
              <w:rPr>
                <w:b/>
                <w:bCs/>
                <w:sz w:val="20"/>
                <w:szCs w:val="20"/>
              </w:rPr>
            </w:pPr>
          </w:p>
          <w:p w14:paraId="70E09D2A" w14:textId="53BD2244" w:rsidR="00B67280" w:rsidRPr="00926DC9" w:rsidRDefault="00B67280" w:rsidP="343EF3A7">
            <w:pPr>
              <w:pStyle w:val="ListParagraph"/>
              <w:numPr>
                <w:ilvl w:val="1"/>
                <w:numId w:val="17"/>
              </w:numPr>
              <w:ind w:left="313"/>
              <w:rPr>
                <w:sz w:val="20"/>
                <w:szCs w:val="20"/>
              </w:rPr>
            </w:pPr>
            <w:r w:rsidRPr="343EF3A7">
              <w:rPr>
                <w:sz w:val="20"/>
                <w:szCs w:val="20"/>
              </w:rPr>
              <w:t>Présence de tous les éléments demandés :</w:t>
            </w:r>
            <w:r w:rsidR="00560B19" w:rsidRPr="343EF3A7">
              <w:rPr>
                <w:sz w:val="20"/>
                <w:szCs w:val="20"/>
              </w:rPr>
              <w:t xml:space="preserve"> intention pédagogique, définitions des concepts, identification des connaissances antérieures, découpage de l’atelier, stratégies pédagogiques et activités, alignement pédagogique, </w:t>
            </w:r>
            <w:r w:rsidRPr="343EF3A7">
              <w:rPr>
                <w:sz w:val="20"/>
                <w:szCs w:val="20"/>
              </w:rPr>
              <w:t xml:space="preserve">réflexion sur la </w:t>
            </w:r>
            <w:proofErr w:type="spellStart"/>
            <w:r w:rsidRPr="343EF3A7">
              <w:rPr>
                <w:sz w:val="20"/>
                <w:szCs w:val="20"/>
              </w:rPr>
              <w:t>Polytrousse</w:t>
            </w:r>
            <w:proofErr w:type="spellEnd"/>
            <w:r w:rsidR="00560B19" w:rsidRPr="343EF3A7">
              <w:rPr>
                <w:sz w:val="20"/>
                <w:szCs w:val="20"/>
              </w:rPr>
              <w:t>, matériel et budget.</w:t>
            </w:r>
          </w:p>
          <w:p w14:paraId="689DBDAD" w14:textId="77777777" w:rsidR="00560B19" w:rsidRPr="00926DC9" w:rsidRDefault="00B67280" w:rsidP="343EF3A7">
            <w:pPr>
              <w:pStyle w:val="ListParagraph"/>
              <w:numPr>
                <w:ilvl w:val="0"/>
                <w:numId w:val="19"/>
              </w:numPr>
              <w:rPr>
                <w:sz w:val="20"/>
                <w:szCs w:val="20"/>
              </w:rPr>
            </w:pPr>
            <w:r w:rsidRPr="343EF3A7">
              <w:rPr>
                <w:sz w:val="20"/>
                <w:szCs w:val="20"/>
              </w:rPr>
              <w:t>Clarté des éléments présentés</w:t>
            </w:r>
          </w:p>
          <w:p w14:paraId="2F480A08" w14:textId="036C30EE" w:rsidR="00B67280" w:rsidRPr="00926DC9" w:rsidRDefault="00B67280" w:rsidP="343EF3A7">
            <w:pPr>
              <w:pStyle w:val="ListParagraph"/>
              <w:numPr>
                <w:ilvl w:val="0"/>
                <w:numId w:val="19"/>
              </w:numPr>
              <w:rPr>
                <w:sz w:val="20"/>
                <w:szCs w:val="20"/>
              </w:rPr>
            </w:pPr>
            <w:r w:rsidRPr="343EF3A7">
              <w:rPr>
                <w:sz w:val="20"/>
                <w:szCs w:val="20"/>
              </w:rPr>
              <w:t>Niveau de détail adéquat</w:t>
            </w:r>
          </w:p>
        </w:tc>
        <w:tc>
          <w:tcPr>
            <w:tcW w:w="2268" w:type="dxa"/>
            <w:shd w:val="clear" w:color="auto" w:fill="92D050"/>
            <w:vAlign w:val="center"/>
          </w:tcPr>
          <w:p w14:paraId="79B58F7F" w14:textId="571CE294" w:rsidR="00B67280" w:rsidRPr="00926DC9" w:rsidRDefault="00B67280" w:rsidP="343EF3A7">
            <w:pPr>
              <w:rPr>
                <w:sz w:val="20"/>
                <w:szCs w:val="20"/>
              </w:rPr>
            </w:pPr>
            <w:r w:rsidRPr="343EF3A7">
              <w:rPr>
                <w:sz w:val="20"/>
                <w:szCs w:val="20"/>
              </w:rPr>
              <w:t xml:space="preserve">Tous les éléments requis sont présents et clairement décrits. L’information est détaillée et adéquate. </w:t>
            </w:r>
            <w:r w:rsidR="00560B19" w:rsidRPr="343EF3A7">
              <w:rPr>
                <w:sz w:val="20"/>
                <w:szCs w:val="20"/>
              </w:rPr>
              <w:t>L’amorce de planification permet</w:t>
            </w:r>
            <w:r w:rsidRPr="343EF3A7">
              <w:rPr>
                <w:sz w:val="20"/>
                <w:szCs w:val="20"/>
              </w:rPr>
              <w:t xml:space="preserve"> </w:t>
            </w:r>
            <w:r w:rsidR="00560B19" w:rsidRPr="343EF3A7">
              <w:rPr>
                <w:sz w:val="20"/>
                <w:szCs w:val="20"/>
              </w:rPr>
              <w:t>de très bien saisir la structure de l’atelier proposé.</w:t>
            </w:r>
          </w:p>
        </w:tc>
        <w:tc>
          <w:tcPr>
            <w:tcW w:w="2552" w:type="dxa"/>
            <w:shd w:val="clear" w:color="auto" w:fill="FFFF00"/>
            <w:vAlign w:val="center"/>
          </w:tcPr>
          <w:p w14:paraId="454EFCFD" w14:textId="148E2901" w:rsidR="00B67280" w:rsidRPr="00926DC9" w:rsidRDefault="780F9199" w:rsidP="343EF3A7">
            <w:pPr>
              <w:rPr>
                <w:sz w:val="20"/>
                <w:szCs w:val="20"/>
              </w:rPr>
            </w:pPr>
            <w:r w:rsidRPr="578EB387">
              <w:rPr>
                <w:sz w:val="20"/>
                <w:szCs w:val="20"/>
              </w:rPr>
              <w:t xml:space="preserve">L’un des éléments requis est absent, ou certains éléments sont sous-développés, mais les autres sont bien présents et décrits. </w:t>
            </w:r>
            <w:r w:rsidR="0E0C8E22" w:rsidRPr="578EB387">
              <w:rPr>
                <w:sz w:val="20"/>
                <w:szCs w:val="20"/>
              </w:rPr>
              <w:t xml:space="preserve">L’amorce de planification permet de bien saisir la structure de l’atelier proposé, mais des </w:t>
            </w:r>
            <w:r w:rsidRPr="578EB387">
              <w:rPr>
                <w:sz w:val="20"/>
                <w:szCs w:val="20"/>
              </w:rPr>
              <w:t>détail</w:t>
            </w:r>
            <w:r w:rsidR="0E0C8E22" w:rsidRPr="578EB387">
              <w:rPr>
                <w:sz w:val="20"/>
                <w:szCs w:val="20"/>
              </w:rPr>
              <w:t>s</w:t>
            </w:r>
            <w:r w:rsidRPr="578EB387">
              <w:rPr>
                <w:sz w:val="20"/>
                <w:szCs w:val="20"/>
              </w:rPr>
              <w:t xml:space="preserve"> mineur</w:t>
            </w:r>
            <w:r w:rsidR="0E0C8E22" w:rsidRPr="578EB387">
              <w:rPr>
                <w:sz w:val="20"/>
                <w:szCs w:val="20"/>
              </w:rPr>
              <w:t>s</w:t>
            </w:r>
            <w:r w:rsidRPr="578EB387">
              <w:rPr>
                <w:sz w:val="20"/>
                <w:szCs w:val="20"/>
              </w:rPr>
              <w:t xml:space="preserve"> </w:t>
            </w:r>
            <w:r w:rsidR="0E0C8E22" w:rsidRPr="578EB387">
              <w:rPr>
                <w:sz w:val="20"/>
                <w:szCs w:val="20"/>
              </w:rPr>
              <w:t>sont</w:t>
            </w:r>
            <w:r w:rsidRPr="578EB387">
              <w:rPr>
                <w:sz w:val="20"/>
                <w:szCs w:val="20"/>
              </w:rPr>
              <w:t xml:space="preserve"> manquant</w:t>
            </w:r>
            <w:r w:rsidR="0E0C8E22" w:rsidRPr="578EB387">
              <w:rPr>
                <w:sz w:val="20"/>
                <w:szCs w:val="20"/>
              </w:rPr>
              <w:t>s</w:t>
            </w:r>
            <w:r w:rsidRPr="578EB387">
              <w:rPr>
                <w:sz w:val="20"/>
                <w:szCs w:val="20"/>
              </w:rPr>
              <w:t xml:space="preserve"> ou doi</w:t>
            </w:r>
            <w:r w:rsidR="0E0C8E22" w:rsidRPr="578EB387">
              <w:rPr>
                <w:sz w:val="20"/>
                <w:szCs w:val="20"/>
              </w:rPr>
              <w:t>vent</w:t>
            </w:r>
            <w:r w:rsidRPr="578EB387">
              <w:rPr>
                <w:sz w:val="20"/>
                <w:szCs w:val="20"/>
              </w:rPr>
              <w:t xml:space="preserve"> être précisé</w:t>
            </w:r>
            <w:r w:rsidR="0E0C8E22" w:rsidRPr="578EB387">
              <w:rPr>
                <w:sz w:val="20"/>
                <w:szCs w:val="20"/>
              </w:rPr>
              <w:t>s.</w:t>
            </w:r>
          </w:p>
        </w:tc>
        <w:tc>
          <w:tcPr>
            <w:tcW w:w="2976" w:type="dxa"/>
            <w:shd w:val="clear" w:color="auto" w:fill="ED7D31" w:themeFill="accent2"/>
            <w:vAlign w:val="center"/>
          </w:tcPr>
          <w:p w14:paraId="506E6B0C" w14:textId="35A7F937" w:rsidR="00B67280" w:rsidRPr="00926DC9" w:rsidRDefault="780F9199" w:rsidP="343EF3A7">
            <w:pPr>
              <w:rPr>
                <w:sz w:val="20"/>
                <w:szCs w:val="20"/>
              </w:rPr>
            </w:pPr>
            <w:r w:rsidRPr="578EB387">
              <w:rPr>
                <w:sz w:val="20"/>
                <w:szCs w:val="20"/>
              </w:rPr>
              <w:t xml:space="preserve">Plusieurs éléments requis ne sont pas présents et le tout manque de clarté. </w:t>
            </w:r>
            <w:r w:rsidR="0E0C8E22" w:rsidRPr="578EB387">
              <w:rPr>
                <w:sz w:val="20"/>
                <w:szCs w:val="20"/>
              </w:rPr>
              <w:t>L’amorce de planification ne permet pas de bien saisir la structure de l’atelier proposé.</w:t>
            </w:r>
          </w:p>
        </w:tc>
        <w:tc>
          <w:tcPr>
            <w:tcW w:w="2552" w:type="dxa"/>
            <w:shd w:val="clear" w:color="auto" w:fill="FF0000"/>
            <w:vAlign w:val="center"/>
          </w:tcPr>
          <w:p w14:paraId="370D9828" w14:textId="16FEC306" w:rsidR="00B67280" w:rsidRPr="00926DC9" w:rsidRDefault="00B67280" w:rsidP="343EF3A7">
            <w:pPr>
              <w:rPr>
                <w:sz w:val="20"/>
                <w:szCs w:val="20"/>
              </w:rPr>
            </w:pPr>
            <w:r w:rsidRPr="343EF3A7">
              <w:rPr>
                <w:sz w:val="20"/>
                <w:szCs w:val="20"/>
              </w:rPr>
              <w:t xml:space="preserve">Il manque la majorité des informations permettant de situer les premières idées conceptuelles de l’atelier. </w:t>
            </w:r>
            <w:r w:rsidR="00560B19" w:rsidRPr="343EF3A7">
              <w:rPr>
                <w:sz w:val="20"/>
                <w:szCs w:val="20"/>
              </w:rPr>
              <w:t xml:space="preserve">L’amorce de planification est déficiente et doit être revue. </w:t>
            </w:r>
          </w:p>
        </w:tc>
      </w:tr>
      <w:tr w:rsidR="00E220BC" w:rsidRPr="00926DC9" w14:paraId="536D49FE" w14:textId="77777777" w:rsidTr="578EB387">
        <w:trPr>
          <w:jc w:val="center"/>
        </w:trPr>
        <w:tc>
          <w:tcPr>
            <w:tcW w:w="4111" w:type="dxa"/>
            <w:vAlign w:val="center"/>
          </w:tcPr>
          <w:p w14:paraId="666C6F41" w14:textId="2E927151" w:rsidR="00B67280" w:rsidRPr="00926DC9" w:rsidRDefault="04591958" w:rsidP="343EF3A7">
            <w:pPr>
              <w:pStyle w:val="ListParagraph"/>
              <w:numPr>
                <w:ilvl w:val="0"/>
                <w:numId w:val="17"/>
              </w:numPr>
              <w:rPr>
                <w:b/>
                <w:bCs/>
                <w:sz w:val="20"/>
                <w:szCs w:val="20"/>
              </w:rPr>
            </w:pPr>
            <w:r w:rsidRPr="578EB387">
              <w:rPr>
                <w:b/>
                <w:bCs/>
                <w:sz w:val="20"/>
                <w:szCs w:val="20"/>
              </w:rPr>
              <w:t>Produire une c</w:t>
            </w:r>
            <w:r w:rsidR="73CC280C" w:rsidRPr="578EB387">
              <w:rPr>
                <w:b/>
                <w:bCs/>
                <w:sz w:val="20"/>
                <w:szCs w:val="20"/>
              </w:rPr>
              <w:t xml:space="preserve">apsule vidéo de 5 minutes présentant </w:t>
            </w:r>
            <w:r w:rsidRPr="578EB387">
              <w:rPr>
                <w:b/>
                <w:bCs/>
                <w:sz w:val="20"/>
                <w:szCs w:val="20"/>
              </w:rPr>
              <w:t>l’amorce de la planification</w:t>
            </w:r>
            <w:r w:rsidR="73CC280C" w:rsidRPr="578EB387">
              <w:rPr>
                <w:b/>
                <w:bCs/>
                <w:sz w:val="20"/>
                <w:szCs w:val="20"/>
              </w:rPr>
              <w:t xml:space="preserve"> (</w:t>
            </w:r>
            <w:r w:rsidR="08CF19F5" w:rsidRPr="578EB387">
              <w:rPr>
                <w:b/>
                <w:bCs/>
                <w:sz w:val="20"/>
                <w:szCs w:val="20"/>
              </w:rPr>
              <w:t>4</w:t>
            </w:r>
            <w:r w:rsidR="73CC280C" w:rsidRPr="578EB387">
              <w:rPr>
                <w:b/>
                <w:bCs/>
                <w:sz w:val="20"/>
                <w:szCs w:val="20"/>
              </w:rPr>
              <w:t>0%)</w:t>
            </w:r>
          </w:p>
          <w:p w14:paraId="68F4F0E5" w14:textId="77777777" w:rsidR="00B67280" w:rsidRPr="00926DC9" w:rsidRDefault="00B67280" w:rsidP="343EF3A7">
            <w:pPr>
              <w:rPr>
                <w:sz w:val="20"/>
                <w:szCs w:val="20"/>
              </w:rPr>
            </w:pPr>
          </w:p>
          <w:p w14:paraId="4B6BD88C" w14:textId="5759F90C" w:rsidR="00B67280" w:rsidRPr="00926DC9" w:rsidRDefault="00550957" w:rsidP="343EF3A7">
            <w:pPr>
              <w:pStyle w:val="ListParagraph"/>
              <w:numPr>
                <w:ilvl w:val="0"/>
                <w:numId w:val="20"/>
              </w:numPr>
              <w:ind w:left="313"/>
              <w:rPr>
                <w:sz w:val="20"/>
                <w:szCs w:val="20"/>
              </w:rPr>
            </w:pPr>
            <w:r w:rsidRPr="343EF3A7">
              <w:rPr>
                <w:sz w:val="20"/>
                <w:szCs w:val="20"/>
              </w:rPr>
              <w:t>Pertinence des informations présentées</w:t>
            </w:r>
          </w:p>
          <w:p w14:paraId="10160626" w14:textId="29C3CB46" w:rsidR="00550957" w:rsidRPr="00926DC9" w:rsidRDefault="00550957" w:rsidP="343EF3A7">
            <w:pPr>
              <w:pStyle w:val="ListParagraph"/>
              <w:numPr>
                <w:ilvl w:val="0"/>
                <w:numId w:val="20"/>
              </w:numPr>
              <w:ind w:left="313"/>
              <w:rPr>
                <w:sz w:val="20"/>
                <w:szCs w:val="20"/>
              </w:rPr>
            </w:pPr>
            <w:r w:rsidRPr="343EF3A7">
              <w:rPr>
                <w:sz w:val="20"/>
                <w:szCs w:val="20"/>
              </w:rPr>
              <w:t>Clarté de la structure et du déroulement de l’atelier</w:t>
            </w:r>
          </w:p>
          <w:p w14:paraId="6536A8B0" w14:textId="77777777" w:rsidR="00A61EC6" w:rsidRPr="00926DC9" w:rsidRDefault="00A61EC6" w:rsidP="343EF3A7">
            <w:pPr>
              <w:pStyle w:val="ListParagraph"/>
              <w:numPr>
                <w:ilvl w:val="0"/>
                <w:numId w:val="20"/>
              </w:numPr>
              <w:ind w:left="313"/>
              <w:rPr>
                <w:sz w:val="20"/>
                <w:szCs w:val="20"/>
              </w:rPr>
            </w:pPr>
            <w:r w:rsidRPr="343EF3A7">
              <w:rPr>
                <w:sz w:val="20"/>
                <w:szCs w:val="20"/>
              </w:rPr>
              <w:t>Qualité visuelle et sonore de la capsule</w:t>
            </w:r>
          </w:p>
          <w:p w14:paraId="035F614F" w14:textId="2461F5DA" w:rsidR="00B67280" w:rsidRPr="00926DC9" w:rsidRDefault="00A61EC6" w:rsidP="343EF3A7">
            <w:pPr>
              <w:pStyle w:val="ListParagraph"/>
              <w:numPr>
                <w:ilvl w:val="0"/>
                <w:numId w:val="20"/>
              </w:numPr>
              <w:ind w:left="313"/>
              <w:rPr>
                <w:sz w:val="20"/>
                <w:szCs w:val="20"/>
              </w:rPr>
            </w:pPr>
            <w:r w:rsidRPr="343EF3A7">
              <w:rPr>
                <w:sz w:val="20"/>
                <w:szCs w:val="20"/>
              </w:rPr>
              <w:t>Respect du temps</w:t>
            </w:r>
            <w:r w:rsidR="00B67280" w:rsidRPr="343EF3A7">
              <w:rPr>
                <w:sz w:val="20"/>
                <w:szCs w:val="20"/>
              </w:rPr>
              <w:t xml:space="preserve"> </w:t>
            </w:r>
          </w:p>
        </w:tc>
        <w:tc>
          <w:tcPr>
            <w:tcW w:w="2268" w:type="dxa"/>
            <w:shd w:val="clear" w:color="auto" w:fill="92D050"/>
            <w:vAlign w:val="center"/>
          </w:tcPr>
          <w:p w14:paraId="7D24BD22" w14:textId="53E6DFF1" w:rsidR="00B67280" w:rsidRPr="00926DC9" w:rsidRDefault="00A61EC6" w:rsidP="343EF3A7">
            <w:pPr>
              <w:rPr>
                <w:sz w:val="20"/>
                <w:szCs w:val="20"/>
              </w:rPr>
            </w:pPr>
            <w:r w:rsidRPr="343EF3A7">
              <w:rPr>
                <w:sz w:val="20"/>
                <w:szCs w:val="20"/>
              </w:rPr>
              <w:t>Toutes les informations présentées sont très pertinentes. La structure et le déroulement de l’atelier sont très clairs. La capsule est impeccable tant au niveau visuel que sonore. Le temps a été parfaitement respecté. Globalement, la capsule est de très grande qualité.</w:t>
            </w:r>
          </w:p>
        </w:tc>
        <w:tc>
          <w:tcPr>
            <w:tcW w:w="2552" w:type="dxa"/>
            <w:shd w:val="clear" w:color="auto" w:fill="FFFF00"/>
            <w:vAlign w:val="center"/>
          </w:tcPr>
          <w:p w14:paraId="0578AC5A" w14:textId="64FBE698" w:rsidR="00B67280" w:rsidRPr="00926DC9" w:rsidRDefault="00A61EC6" w:rsidP="343EF3A7">
            <w:pPr>
              <w:rPr>
                <w:sz w:val="20"/>
                <w:szCs w:val="20"/>
              </w:rPr>
            </w:pPr>
            <w:r w:rsidRPr="343EF3A7">
              <w:rPr>
                <w:sz w:val="20"/>
                <w:szCs w:val="20"/>
              </w:rPr>
              <w:t>La majorité des informations présentées est très pertinente, mais des éléments mineurs doivent être corrigés. La structure et le déroulement de l’atelier sont clairs à l’exception de détails mineurs. La capsule est de très bonne qualité tant au niveau visuel que sonore. Le temps a été respecté avec un léger dépassement. Globalement, la capsule est de bonne qualité.</w:t>
            </w:r>
          </w:p>
        </w:tc>
        <w:tc>
          <w:tcPr>
            <w:tcW w:w="2976" w:type="dxa"/>
            <w:shd w:val="clear" w:color="auto" w:fill="ED7D31" w:themeFill="accent2"/>
            <w:vAlign w:val="center"/>
          </w:tcPr>
          <w:p w14:paraId="0178BADC" w14:textId="0C1BA080" w:rsidR="00B67280" w:rsidRPr="00926DC9" w:rsidRDefault="6D212A0B" w:rsidP="343EF3A7">
            <w:pPr>
              <w:rPr>
                <w:sz w:val="20"/>
                <w:szCs w:val="20"/>
              </w:rPr>
            </w:pPr>
            <w:r w:rsidRPr="578EB387">
              <w:rPr>
                <w:sz w:val="20"/>
                <w:szCs w:val="20"/>
              </w:rPr>
              <w:t>Les informations présentées sont adéquates, mais des éléments importants sont manquants. La structure et le déroulement de l’atelier sont à clarifier, des éléments majeurs doivent être précisés. La capsule est acceptable tant au niveau visuel que sonore, mais des corrections doivent être apportées. Le temps n’a pas été respecté (durée de moins de 4 minutes ou de plus de 6 minutes). Globalement, la capsule est acceptable sans plus.</w:t>
            </w:r>
          </w:p>
        </w:tc>
        <w:tc>
          <w:tcPr>
            <w:tcW w:w="2552" w:type="dxa"/>
            <w:shd w:val="clear" w:color="auto" w:fill="FF0000"/>
            <w:vAlign w:val="center"/>
          </w:tcPr>
          <w:p w14:paraId="0FA54C50" w14:textId="4FE86565" w:rsidR="00B67280" w:rsidRPr="00926DC9" w:rsidRDefault="6D212A0B" w:rsidP="343EF3A7">
            <w:pPr>
              <w:rPr>
                <w:sz w:val="20"/>
                <w:szCs w:val="20"/>
              </w:rPr>
            </w:pPr>
            <w:r w:rsidRPr="578EB387">
              <w:rPr>
                <w:sz w:val="20"/>
                <w:szCs w:val="20"/>
              </w:rPr>
              <w:t xml:space="preserve">Toutes les informations présentées ne sont pas pertinentes, plusieurs éléments importants sont manquants. La structure et le déroulement de l’atelier sont à clarifier. La capsule est problématique tant au niveau visuel que sonore. Le temps n’a pas été respecté (durée de moins de 3:30 minutes ou de plus de </w:t>
            </w:r>
            <w:ins w:id="0" w:author="Patrice Farand" w:date="2022-08-10T17:37:00Z">
              <w:r w:rsidRPr="578EB387">
                <w:rPr>
                  <w:sz w:val="20"/>
                  <w:szCs w:val="20"/>
                </w:rPr>
                <w:t>7</w:t>
              </w:r>
            </w:ins>
            <w:r w:rsidRPr="578EB387">
              <w:rPr>
                <w:sz w:val="20"/>
                <w:szCs w:val="20"/>
              </w:rPr>
              <w:t xml:space="preserve"> minutes). Globalement, la capsule est à revoir.</w:t>
            </w:r>
          </w:p>
        </w:tc>
      </w:tr>
      <w:tr w:rsidR="00E220BC" w:rsidRPr="00926DC9" w14:paraId="0925653E" w14:textId="77777777" w:rsidTr="00BA3B42">
        <w:trPr>
          <w:trHeight w:val="1480"/>
          <w:jc w:val="center"/>
        </w:trPr>
        <w:tc>
          <w:tcPr>
            <w:tcW w:w="4111" w:type="dxa"/>
            <w:vAlign w:val="center"/>
          </w:tcPr>
          <w:p w14:paraId="22BC6BB5" w14:textId="5F7123FB" w:rsidR="00E220BC" w:rsidRPr="00926DC9" w:rsidRDefault="00E220BC" w:rsidP="343EF3A7">
            <w:pPr>
              <w:pStyle w:val="ListParagraph"/>
              <w:numPr>
                <w:ilvl w:val="0"/>
                <w:numId w:val="17"/>
              </w:numPr>
              <w:rPr>
                <w:b/>
                <w:bCs/>
                <w:sz w:val="20"/>
                <w:szCs w:val="20"/>
              </w:rPr>
            </w:pPr>
            <w:r w:rsidRPr="343EF3A7">
              <w:rPr>
                <w:b/>
                <w:bCs/>
                <w:sz w:val="20"/>
                <w:szCs w:val="20"/>
              </w:rPr>
              <w:t>Produire un document de qualité (10%)</w:t>
            </w:r>
          </w:p>
          <w:p w14:paraId="317CB30E" w14:textId="77777777" w:rsidR="00E220BC" w:rsidRPr="00926DC9" w:rsidRDefault="00E220BC" w:rsidP="343EF3A7">
            <w:pPr>
              <w:rPr>
                <w:sz w:val="20"/>
                <w:szCs w:val="20"/>
              </w:rPr>
            </w:pPr>
          </w:p>
          <w:p w14:paraId="668C5215" w14:textId="6FF6D9E3" w:rsidR="00E220BC" w:rsidRPr="00926DC9" w:rsidRDefault="00E220BC" w:rsidP="343EF3A7">
            <w:pPr>
              <w:pStyle w:val="ListParagraph"/>
              <w:numPr>
                <w:ilvl w:val="0"/>
                <w:numId w:val="22"/>
              </w:numPr>
              <w:ind w:left="313"/>
              <w:textAlignment w:val="baseline"/>
              <w:rPr>
                <w:rFonts w:ascii="Segoe UI" w:eastAsia="Times New Roman" w:hAnsi="Segoe UI" w:cs="Segoe UI"/>
                <w:sz w:val="20"/>
                <w:szCs w:val="20"/>
                <w:lang w:val="fr-CA" w:eastAsia="fr-CA"/>
              </w:rPr>
            </w:pPr>
            <w:r w:rsidRPr="343EF3A7">
              <w:rPr>
                <w:rFonts w:ascii="Calibri" w:eastAsia="Times New Roman" w:hAnsi="Calibri" w:cs="Calibri"/>
                <w:sz w:val="20"/>
                <w:szCs w:val="20"/>
                <w:lang w:val="fr-CA" w:eastAsia="fr-CA"/>
              </w:rPr>
              <w:t>Structure du document</w:t>
            </w:r>
          </w:p>
          <w:p w14:paraId="5A0CB0CF" w14:textId="5CFC9B7A" w:rsidR="00211260" w:rsidRPr="00926DC9" w:rsidRDefault="00E220BC" w:rsidP="343EF3A7">
            <w:pPr>
              <w:pStyle w:val="ListParagraph"/>
              <w:numPr>
                <w:ilvl w:val="0"/>
                <w:numId w:val="22"/>
              </w:numPr>
              <w:ind w:left="313"/>
              <w:textAlignment w:val="baseline"/>
              <w:rPr>
                <w:rFonts w:ascii="Segoe UI" w:eastAsia="Times New Roman" w:hAnsi="Segoe UI" w:cs="Segoe UI"/>
                <w:sz w:val="20"/>
                <w:szCs w:val="20"/>
                <w:lang w:val="fr-CA" w:eastAsia="fr-CA"/>
              </w:rPr>
            </w:pPr>
            <w:r w:rsidRPr="343EF3A7">
              <w:rPr>
                <w:rFonts w:ascii="Calibri" w:eastAsia="Times New Roman" w:hAnsi="Calibri" w:cs="Calibri"/>
                <w:sz w:val="20"/>
                <w:szCs w:val="20"/>
                <w:lang w:val="fr-CA" w:eastAsia="fr-CA"/>
              </w:rPr>
              <w:t>Qualité de la langue </w:t>
            </w:r>
          </w:p>
          <w:p w14:paraId="7C2F2998" w14:textId="3A8F4BA8" w:rsidR="00E220BC" w:rsidRPr="00926DC9" w:rsidRDefault="00E220BC" w:rsidP="343EF3A7">
            <w:pPr>
              <w:pStyle w:val="ListParagraph"/>
              <w:numPr>
                <w:ilvl w:val="0"/>
                <w:numId w:val="22"/>
              </w:numPr>
              <w:ind w:left="313"/>
              <w:textAlignment w:val="baseline"/>
              <w:rPr>
                <w:rFonts w:ascii="Segoe UI" w:eastAsia="Times New Roman" w:hAnsi="Segoe UI" w:cs="Segoe UI"/>
                <w:sz w:val="20"/>
                <w:szCs w:val="20"/>
                <w:lang w:val="fr-CA" w:eastAsia="fr-CA"/>
              </w:rPr>
            </w:pPr>
            <w:r w:rsidRPr="343EF3A7">
              <w:rPr>
                <w:rFonts w:ascii="Calibri" w:eastAsia="Times New Roman" w:hAnsi="Calibri" w:cs="Calibri"/>
                <w:sz w:val="20"/>
                <w:szCs w:val="20"/>
                <w:lang w:val="fr-CA" w:eastAsia="fr-CA"/>
              </w:rPr>
              <w:t>Respect des consignes</w:t>
            </w:r>
          </w:p>
        </w:tc>
        <w:tc>
          <w:tcPr>
            <w:tcW w:w="2268" w:type="dxa"/>
            <w:shd w:val="clear" w:color="auto" w:fill="92D050"/>
            <w:vAlign w:val="center"/>
          </w:tcPr>
          <w:p w14:paraId="2E576F67" w14:textId="15ED5968" w:rsidR="00E220BC" w:rsidRPr="00926DC9" w:rsidRDefault="3CEAD2A4" w:rsidP="578EB387">
            <w:pPr>
              <w:ind w:right="252"/>
              <w:textAlignment w:val="baseline"/>
              <w:rPr>
                <w:rFonts w:ascii="Segoe UI" w:eastAsia="Times New Roman" w:hAnsi="Segoe UI" w:cs="Segoe UI"/>
                <w:sz w:val="20"/>
                <w:szCs w:val="20"/>
                <w:lang w:val="fr-CA" w:eastAsia="fr-CA"/>
              </w:rPr>
            </w:pPr>
            <w:r w:rsidRPr="578EB387">
              <w:rPr>
                <w:rFonts w:ascii="Calibri" w:eastAsia="Times New Roman" w:hAnsi="Calibri" w:cs="Calibri"/>
                <w:sz w:val="20"/>
                <w:szCs w:val="20"/>
                <w:lang w:val="fr-CA" w:eastAsia="fr-CA"/>
              </w:rPr>
              <w:t>L</w:t>
            </w:r>
            <w:r w:rsidR="00BA3B42">
              <w:rPr>
                <w:rFonts w:ascii="Calibri" w:eastAsia="Times New Roman" w:hAnsi="Calibri" w:cs="Calibri"/>
                <w:sz w:val="20"/>
                <w:szCs w:val="20"/>
                <w:lang w:val="fr-CA" w:eastAsia="fr-CA"/>
              </w:rPr>
              <w:t>e travail</w:t>
            </w:r>
            <w:r w:rsidRPr="578EB387">
              <w:rPr>
                <w:rFonts w:ascii="Calibri" w:eastAsia="Times New Roman" w:hAnsi="Calibri" w:cs="Calibri"/>
                <w:sz w:val="20"/>
                <w:szCs w:val="20"/>
                <w:lang w:val="fr-CA" w:eastAsia="fr-CA"/>
              </w:rPr>
              <w:t xml:space="preserve"> fourni </w:t>
            </w:r>
            <w:r w:rsidR="00BA3B42">
              <w:rPr>
                <w:rFonts w:ascii="Calibri" w:eastAsia="Times New Roman" w:hAnsi="Calibri" w:cs="Calibri"/>
                <w:sz w:val="20"/>
                <w:szCs w:val="20"/>
                <w:lang w:val="fr-CA" w:eastAsia="fr-CA"/>
              </w:rPr>
              <w:t>est de</w:t>
            </w:r>
            <w:r w:rsidRPr="578EB387">
              <w:rPr>
                <w:rFonts w:ascii="Calibri" w:eastAsia="Times New Roman" w:hAnsi="Calibri" w:cs="Calibri"/>
                <w:sz w:val="20"/>
                <w:szCs w:val="20"/>
                <w:lang w:val="fr-CA" w:eastAsia="fr-CA"/>
              </w:rPr>
              <w:t xml:space="preserve"> qualité exceptionnelle. Il n’y a aucune faute majeure.  </w:t>
            </w:r>
          </w:p>
        </w:tc>
        <w:tc>
          <w:tcPr>
            <w:tcW w:w="2552" w:type="dxa"/>
            <w:shd w:val="clear" w:color="auto" w:fill="FFFF00"/>
            <w:vAlign w:val="center"/>
          </w:tcPr>
          <w:p w14:paraId="6B59834E" w14:textId="707A7450" w:rsidR="00E220BC" w:rsidRPr="00926DC9" w:rsidRDefault="00BA3B42" w:rsidP="343EF3A7">
            <w:pPr>
              <w:rPr>
                <w:sz w:val="20"/>
                <w:szCs w:val="20"/>
              </w:rPr>
            </w:pPr>
            <w:r>
              <w:rPr>
                <w:rFonts w:ascii="Calibri" w:eastAsia="Times New Roman" w:hAnsi="Calibri" w:cs="Calibri"/>
                <w:sz w:val="20"/>
                <w:szCs w:val="20"/>
                <w:lang w:val="fr-CA" w:eastAsia="fr-CA"/>
              </w:rPr>
              <w:t>Le travail</w:t>
            </w:r>
            <w:r w:rsidR="00E220BC" w:rsidRPr="343EF3A7">
              <w:rPr>
                <w:rFonts w:ascii="Calibri" w:eastAsia="Times New Roman" w:hAnsi="Calibri" w:cs="Calibri"/>
                <w:sz w:val="20"/>
                <w:szCs w:val="20"/>
                <w:lang w:val="fr-CA" w:eastAsia="fr-CA"/>
              </w:rPr>
              <w:t xml:space="preserve"> fourni </w:t>
            </w:r>
            <w:r>
              <w:rPr>
                <w:rFonts w:ascii="Calibri" w:eastAsia="Times New Roman" w:hAnsi="Calibri" w:cs="Calibri"/>
                <w:sz w:val="20"/>
                <w:szCs w:val="20"/>
                <w:lang w:val="fr-CA" w:eastAsia="fr-CA"/>
              </w:rPr>
              <w:t>est de bonne qualité</w:t>
            </w:r>
            <w:r w:rsidR="00E220BC" w:rsidRPr="343EF3A7">
              <w:rPr>
                <w:rFonts w:ascii="Calibri" w:eastAsia="Times New Roman" w:hAnsi="Calibri" w:cs="Calibri"/>
                <w:sz w:val="20"/>
                <w:szCs w:val="20"/>
                <w:lang w:val="fr-CA" w:eastAsia="fr-CA"/>
              </w:rPr>
              <w:t>. Quelques erreurs de langue sont présentes et/ou un élément doit être amélioré.  </w:t>
            </w:r>
          </w:p>
        </w:tc>
        <w:tc>
          <w:tcPr>
            <w:tcW w:w="2976" w:type="dxa"/>
            <w:shd w:val="clear" w:color="auto" w:fill="ED7D31" w:themeFill="accent2"/>
            <w:vAlign w:val="center"/>
          </w:tcPr>
          <w:p w14:paraId="640F2CB6" w14:textId="3D748861" w:rsidR="00E220BC" w:rsidRPr="00926DC9" w:rsidRDefault="00E220BC" w:rsidP="343EF3A7">
            <w:pPr>
              <w:rPr>
                <w:sz w:val="20"/>
                <w:szCs w:val="20"/>
              </w:rPr>
            </w:pPr>
            <w:r w:rsidRPr="343EF3A7">
              <w:rPr>
                <w:rFonts w:ascii="Calibri" w:eastAsia="Times New Roman" w:hAnsi="Calibri" w:cs="Calibri"/>
                <w:sz w:val="20"/>
                <w:szCs w:val="20"/>
                <w:lang w:val="fr-CA" w:eastAsia="fr-CA"/>
              </w:rPr>
              <w:t>Le travail fourni constitue une réalisation acceptable, sans plus. Plusieurs erreurs de langue sont présentes et/ou quelques éléments doivent être améliorés. </w:t>
            </w:r>
          </w:p>
        </w:tc>
        <w:tc>
          <w:tcPr>
            <w:tcW w:w="2552" w:type="dxa"/>
            <w:shd w:val="clear" w:color="auto" w:fill="FF0000"/>
            <w:vAlign w:val="center"/>
          </w:tcPr>
          <w:p w14:paraId="3533392E" w14:textId="24C92C21" w:rsidR="00E220BC" w:rsidRPr="00926DC9" w:rsidRDefault="00E220BC" w:rsidP="343EF3A7">
            <w:pPr>
              <w:rPr>
                <w:sz w:val="20"/>
                <w:szCs w:val="20"/>
              </w:rPr>
            </w:pPr>
            <w:r w:rsidRPr="343EF3A7">
              <w:rPr>
                <w:rFonts w:ascii="Calibri" w:eastAsia="Times New Roman" w:hAnsi="Calibri" w:cs="Calibri"/>
                <w:sz w:val="20"/>
                <w:szCs w:val="20"/>
                <w:lang w:val="fr-CA" w:eastAsia="fr-CA"/>
              </w:rPr>
              <w:t>Le travail a été bâclé. Il est incomplet et ne répond pas aux exigences demandées. </w:t>
            </w:r>
          </w:p>
        </w:tc>
      </w:tr>
    </w:tbl>
    <w:p w14:paraId="5758B9D8" w14:textId="01DE6A2A" w:rsidR="00B67280" w:rsidRPr="00B6169B" w:rsidRDefault="00B67280" w:rsidP="009136A7">
      <w:pPr>
        <w:jc w:val="both"/>
        <w:rPr>
          <w:strike/>
        </w:rPr>
      </w:pPr>
    </w:p>
    <w:sectPr w:rsidR="00B67280" w:rsidRPr="00B6169B" w:rsidSect="00E220BC">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1DC2" w14:textId="77777777" w:rsidR="00F40044" w:rsidRDefault="00F40044" w:rsidP="008C346D">
      <w:r>
        <w:separator/>
      </w:r>
    </w:p>
  </w:endnote>
  <w:endnote w:type="continuationSeparator" w:id="0">
    <w:p w14:paraId="701131A4" w14:textId="77777777" w:rsidR="00F40044" w:rsidRDefault="00F40044" w:rsidP="008C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7F32" w14:textId="77777777" w:rsidR="00F40044" w:rsidRDefault="00F40044" w:rsidP="008C346D">
      <w:r>
        <w:separator/>
      </w:r>
    </w:p>
  </w:footnote>
  <w:footnote w:type="continuationSeparator" w:id="0">
    <w:p w14:paraId="2507C609" w14:textId="77777777" w:rsidR="00F40044" w:rsidRDefault="00F40044" w:rsidP="008C3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C59"/>
    <w:multiLevelType w:val="hybridMultilevel"/>
    <w:tmpl w:val="606CAA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212B62"/>
    <w:multiLevelType w:val="hybridMultilevel"/>
    <w:tmpl w:val="070CB166"/>
    <w:lvl w:ilvl="0" w:tplc="0C0C000F">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19D82A52"/>
    <w:multiLevelType w:val="hybridMultilevel"/>
    <w:tmpl w:val="6D5CDA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0D080B"/>
    <w:multiLevelType w:val="hybridMultilevel"/>
    <w:tmpl w:val="9F482406"/>
    <w:lvl w:ilvl="0" w:tplc="0C0C0017">
      <w:start w:val="1"/>
      <w:numFmt w:val="lowerLetter"/>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1FB8085C"/>
    <w:multiLevelType w:val="hybridMultilevel"/>
    <w:tmpl w:val="C74ADE0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0EF1A54"/>
    <w:multiLevelType w:val="hybridMultilevel"/>
    <w:tmpl w:val="6B727FE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C53A90"/>
    <w:multiLevelType w:val="hybridMultilevel"/>
    <w:tmpl w:val="C758FFA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C393694"/>
    <w:multiLevelType w:val="hybridMultilevel"/>
    <w:tmpl w:val="070CB166"/>
    <w:lvl w:ilvl="0" w:tplc="0C0C000F">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2FA87AEA"/>
    <w:multiLevelType w:val="hybridMultilevel"/>
    <w:tmpl w:val="37D2F6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0DF26F9"/>
    <w:multiLevelType w:val="hybridMultilevel"/>
    <w:tmpl w:val="2F960A78"/>
    <w:lvl w:ilvl="0" w:tplc="5B5C67A2">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39B22024"/>
    <w:multiLevelType w:val="hybridMultilevel"/>
    <w:tmpl w:val="070CB166"/>
    <w:lvl w:ilvl="0" w:tplc="0C0C000F">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44AE06CA"/>
    <w:multiLevelType w:val="hybridMultilevel"/>
    <w:tmpl w:val="C05C022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A166F9A"/>
    <w:multiLevelType w:val="hybridMultilevel"/>
    <w:tmpl w:val="90C8C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837321"/>
    <w:multiLevelType w:val="hybridMultilevel"/>
    <w:tmpl w:val="9D2AEF2A"/>
    <w:lvl w:ilvl="0" w:tplc="AA9817F4">
      <w:start w:val="1"/>
      <w:numFmt w:val="decimal"/>
      <w:lvlText w:val="%1."/>
      <w:lvlJc w:val="left"/>
      <w:pPr>
        <w:ind w:left="720" w:hanging="360"/>
      </w:pPr>
      <w:rPr>
        <w:rFonts w:asciiTheme="minorHAnsi" w:eastAsiaTheme="minorEastAsia" w:hAnsiTheme="minorHAnsi" w:cstheme="minorHAnsi"/>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4" w15:restartNumberingAfterBreak="0">
    <w:nsid w:val="534967B6"/>
    <w:multiLevelType w:val="hybridMultilevel"/>
    <w:tmpl w:val="0F14C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5F5501"/>
    <w:multiLevelType w:val="hybridMultilevel"/>
    <w:tmpl w:val="7C5E99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B5D5844"/>
    <w:multiLevelType w:val="hybridMultilevel"/>
    <w:tmpl w:val="FE467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B700E93"/>
    <w:multiLevelType w:val="hybridMultilevel"/>
    <w:tmpl w:val="348C4BBA"/>
    <w:lvl w:ilvl="0" w:tplc="0C0C000F">
      <w:start w:val="1"/>
      <w:numFmt w:val="decimal"/>
      <w:lvlText w:val="%1."/>
      <w:lvlJc w:val="left"/>
      <w:pPr>
        <w:ind w:left="360" w:hanging="360"/>
      </w:pPr>
      <w:rPr>
        <w:rFonts w:hint="default"/>
      </w:rPr>
    </w:lvl>
    <w:lvl w:ilvl="1" w:tplc="60F04784">
      <w:start w:val="1"/>
      <w:numFmt w:val="bullet"/>
      <w:lvlText w:val="•"/>
      <w:lvlJc w:val="left"/>
      <w:pPr>
        <w:ind w:left="1080" w:hanging="360"/>
      </w:pPr>
      <w:rPr>
        <w:rFonts w:ascii="Calibri" w:eastAsiaTheme="minorEastAsia" w:hAnsi="Calibri" w:cs="Calibri"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8" w15:restartNumberingAfterBreak="0">
    <w:nsid w:val="5C296A11"/>
    <w:multiLevelType w:val="hybridMultilevel"/>
    <w:tmpl w:val="37D2F6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D4C026F"/>
    <w:multiLevelType w:val="hybridMultilevel"/>
    <w:tmpl w:val="F0C2D7D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15:restartNumberingAfterBreak="0">
    <w:nsid w:val="67BF4F70"/>
    <w:multiLevelType w:val="hybridMultilevel"/>
    <w:tmpl w:val="56A0AFDA"/>
    <w:lvl w:ilvl="0" w:tplc="0C0C0017">
      <w:start w:val="1"/>
      <w:numFmt w:val="lowerLetter"/>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15:restartNumberingAfterBreak="0">
    <w:nsid w:val="68F24D26"/>
    <w:multiLevelType w:val="hybridMultilevel"/>
    <w:tmpl w:val="E7EAA02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2" w15:restartNumberingAfterBreak="0">
    <w:nsid w:val="6BF14BD3"/>
    <w:multiLevelType w:val="hybridMultilevel"/>
    <w:tmpl w:val="2278D4D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3" w15:restartNumberingAfterBreak="0">
    <w:nsid w:val="74A94849"/>
    <w:multiLevelType w:val="hybridMultilevel"/>
    <w:tmpl w:val="D89C5EB2"/>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78F35ECD"/>
    <w:multiLevelType w:val="hybridMultilevel"/>
    <w:tmpl w:val="768E950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15:restartNumberingAfterBreak="0">
    <w:nsid w:val="78F35EEF"/>
    <w:multiLevelType w:val="hybridMultilevel"/>
    <w:tmpl w:val="60C82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3076232">
    <w:abstractNumId w:val="4"/>
  </w:num>
  <w:num w:numId="2" w16cid:durableId="2046102538">
    <w:abstractNumId w:val="21"/>
  </w:num>
  <w:num w:numId="3" w16cid:durableId="1578201920">
    <w:abstractNumId w:val="3"/>
  </w:num>
  <w:num w:numId="4" w16cid:durableId="894319460">
    <w:abstractNumId w:val="8"/>
  </w:num>
  <w:num w:numId="5" w16cid:durableId="457531734">
    <w:abstractNumId w:val="13"/>
  </w:num>
  <w:num w:numId="6" w16cid:durableId="320736231">
    <w:abstractNumId w:val="9"/>
  </w:num>
  <w:num w:numId="7" w16cid:durableId="1340694610">
    <w:abstractNumId w:val="20"/>
  </w:num>
  <w:num w:numId="8" w16cid:durableId="2084837040">
    <w:abstractNumId w:val="11"/>
  </w:num>
  <w:num w:numId="9" w16cid:durableId="1403715760">
    <w:abstractNumId w:val="1"/>
  </w:num>
  <w:num w:numId="10" w16cid:durableId="1956905168">
    <w:abstractNumId w:val="10"/>
  </w:num>
  <w:num w:numId="11" w16cid:durableId="1074083597">
    <w:abstractNumId w:val="7"/>
  </w:num>
  <w:num w:numId="12" w16cid:durableId="146094543">
    <w:abstractNumId w:val="6"/>
  </w:num>
  <w:num w:numId="13" w16cid:durableId="75907700">
    <w:abstractNumId w:val="18"/>
  </w:num>
  <w:num w:numId="14" w16cid:durableId="2069958195">
    <w:abstractNumId w:val="5"/>
  </w:num>
  <w:num w:numId="15" w16cid:durableId="1489787761">
    <w:abstractNumId w:val="22"/>
  </w:num>
  <w:num w:numId="16" w16cid:durableId="1100025043">
    <w:abstractNumId w:val="23"/>
  </w:num>
  <w:num w:numId="17" w16cid:durableId="192812142">
    <w:abstractNumId w:val="17"/>
  </w:num>
  <w:num w:numId="18" w16cid:durableId="1604603614">
    <w:abstractNumId w:val="19"/>
  </w:num>
  <w:num w:numId="19" w16cid:durableId="28188387">
    <w:abstractNumId w:val="24"/>
  </w:num>
  <w:num w:numId="20" w16cid:durableId="385417699">
    <w:abstractNumId w:val="0"/>
  </w:num>
  <w:num w:numId="21" w16cid:durableId="233204655">
    <w:abstractNumId w:val="15"/>
  </w:num>
  <w:num w:numId="22" w16cid:durableId="1133985882">
    <w:abstractNumId w:val="2"/>
  </w:num>
  <w:num w:numId="23" w16cid:durableId="1675375040">
    <w:abstractNumId w:val="16"/>
  </w:num>
  <w:num w:numId="24" w16cid:durableId="581640495">
    <w:abstractNumId w:val="14"/>
  </w:num>
  <w:num w:numId="25" w16cid:durableId="791362225">
    <w:abstractNumId w:val="12"/>
  </w:num>
  <w:num w:numId="26" w16cid:durableId="174163122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e Farand">
    <w15:presenceInfo w15:providerId="AD" w15:userId="S::patrice.farand@polymtl.ca::b1ad2f15-535d-494a-8562-6831189e89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B7"/>
    <w:rsid w:val="000021B6"/>
    <w:rsid w:val="00003852"/>
    <w:rsid w:val="00006CDE"/>
    <w:rsid w:val="00010020"/>
    <w:rsid w:val="00016253"/>
    <w:rsid w:val="0001647C"/>
    <w:rsid w:val="000228CC"/>
    <w:rsid w:val="000242B4"/>
    <w:rsid w:val="000318C8"/>
    <w:rsid w:val="00034056"/>
    <w:rsid w:val="00034A29"/>
    <w:rsid w:val="000424BA"/>
    <w:rsid w:val="000537A3"/>
    <w:rsid w:val="0005786C"/>
    <w:rsid w:val="00060CB1"/>
    <w:rsid w:val="00067488"/>
    <w:rsid w:val="00071E3B"/>
    <w:rsid w:val="00073C0B"/>
    <w:rsid w:val="0007686E"/>
    <w:rsid w:val="0008272C"/>
    <w:rsid w:val="000920A5"/>
    <w:rsid w:val="0009285E"/>
    <w:rsid w:val="00092C9A"/>
    <w:rsid w:val="000939F7"/>
    <w:rsid w:val="0009716B"/>
    <w:rsid w:val="000A0119"/>
    <w:rsid w:val="000A2060"/>
    <w:rsid w:val="000A2327"/>
    <w:rsid w:val="000A3112"/>
    <w:rsid w:val="000A3218"/>
    <w:rsid w:val="000A42D9"/>
    <w:rsid w:val="000A5756"/>
    <w:rsid w:val="000B2E5D"/>
    <w:rsid w:val="000B6339"/>
    <w:rsid w:val="000B7BA1"/>
    <w:rsid w:val="000C062B"/>
    <w:rsid w:val="000C101E"/>
    <w:rsid w:val="000C25B4"/>
    <w:rsid w:val="000C3D06"/>
    <w:rsid w:val="000C4371"/>
    <w:rsid w:val="000D175D"/>
    <w:rsid w:val="000D19A4"/>
    <w:rsid w:val="000D20FF"/>
    <w:rsid w:val="000D49FA"/>
    <w:rsid w:val="000D5C83"/>
    <w:rsid w:val="000D65F7"/>
    <w:rsid w:val="000E26E0"/>
    <w:rsid w:val="000F100C"/>
    <w:rsid w:val="000F160B"/>
    <w:rsid w:val="000F3AD3"/>
    <w:rsid w:val="000F59A5"/>
    <w:rsid w:val="000F620F"/>
    <w:rsid w:val="00100801"/>
    <w:rsid w:val="00101A2A"/>
    <w:rsid w:val="00101B5C"/>
    <w:rsid w:val="00102F98"/>
    <w:rsid w:val="00105CB4"/>
    <w:rsid w:val="00111335"/>
    <w:rsid w:val="0011696C"/>
    <w:rsid w:val="001202FE"/>
    <w:rsid w:val="001227A4"/>
    <w:rsid w:val="001228B7"/>
    <w:rsid w:val="00136A87"/>
    <w:rsid w:val="001416B9"/>
    <w:rsid w:val="001439EE"/>
    <w:rsid w:val="00146DA5"/>
    <w:rsid w:val="00150588"/>
    <w:rsid w:val="00155883"/>
    <w:rsid w:val="001572CB"/>
    <w:rsid w:val="001620A1"/>
    <w:rsid w:val="00162249"/>
    <w:rsid w:val="00162905"/>
    <w:rsid w:val="0016370C"/>
    <w:rsid w:val="00166083"/>
    <w:rsid w:val="00166A52"/>
    <w:rsid w:val="00167008"/>
    <w:rsid w:val="00167683"/>
    <w:rsid w:val="00172167"/>
    <w:rsid w:val="00173A24"/>
    <w:rsid w:val="00174487"/>
    <w:rsid w:val="00175EDB"/>
    <w:rsid w:val="00185505"/>
    <w:rsid w:val="0018580E"/>
    <w:rsid w:val="00192FB6"/>
    <w:rsid w:val="00193D64"/>
    <w:rsid w:val="001945E3"/>
    <w:rsid w:val="001A17CD"/>
    <w:rsid w:val="001A4851"/>
    <w:rsid w:val="001A7598"/>
    <w:rsid w:val="001B0EB4"/>
    <w:rsid w:val="001B21CD"/>
    <w:rsid w:val="001B294F"/>
    <w:rsid w:val="001B384D"/>
    <w:rsid w:val="001B6F60"/>
    <w:rsid w:val="001C278C"/>
    <w:rsid w:val="001C7A7C"/>
    <w:rsid w:val="001D2978"/>
    <w:rsid w:val="001E04A4"/>
    <w:rsid w:val="001E0D0F"/>
    <w:rsid w:val="001E1930"/>
    <w:rsid w:val="001E2224"/>
    <w:rsid w:val="001E441C"/>
    <w:rsid w:val="001E44E2"/>
    <w:rsid w:val="001E6F9F"/>
    <w:rsid w:val="001F265A"/>
    <w:rsid w:val="001F41C1"/>
    <w:rsid w:val="00202193"/>
    <w:rsid w:val="0020472B"/>
    <w:rsid w:val="0020502C"/>
    <w:rsid w:val="00205DB0"/>
    <w:rsid w:val="002071B3"/>
    <w:rsid w:val="00211260"/>
    <w:rsid w:val="00211AA6"/>
    <w:rsid w:val="002140BF"/>
    <w:rsid w:val="002160E5"/>
    <w:rsid w:val="00217D0E"/>
    <w:rsid w:val="00220158"/>
    <w:rsid w:val="00220479"/>
    <w:rsid w:val="0022193C"/>
    <w:rsid w:val="002229E5"/>
    <w:rsid w:val="0022508F"/>
    <w:rsid w:val="00225708"/>
    <w:rsid w:val="00226675"/>
    <w:rsid w:val="002309DF"/>
    <w:rsid w:val="0023128A"/>
    <w:rsid w:val="00234CD1"/>
    <w:rsid w:val="00241515"/>
    <w:rsid w:val="00245FDC"/>
    <w:rsid w:val="0024729D"/>
    <w:rsid w:val="002526ED"/>
    <w:rsid w:val="00254BFB"/>
    <w:rsid w:val="00255490"/>
    <w:rsid w:val="002655DF"/>
    <w:rsid w:val="0027044E"/>
    <w:rsid w:val="0027386F"/>
    <w:rsid w:val="00275B06"/>
    <w:rsid w:val="00283CEB"/>
    <w:rsid w:val="00284760"/>
    <w:rsid w:val="002847D2"/>
    <w:rsid w:val="00284949"/>
    <w:rsid w:val="002855B8"/>
    <w:rsid w:val="00290E1A"/>
    <w:rsid w:val="00290FF2"/>
    <w:rsid w:val="002929B3"/>
    <w:rsid w:val="00294C43"/>
    <w:rsid w:val="00294F31"/>
    <w:rsid w:val="002956B9"/>
    <w:rsid w:val="002A0A18"/>
    <w:rsid w:val="002A2384"/>
    <w:rsid w:val="002A4EBD"/>
    <w:rsid w:val="002A7AE6"/>
    <w:rsid w:val="002B0D07"/>
    <w:rsid w:val="002B54EF"/>
    <w:rsid w:val="002C2D22"/>
    <w:rsid w:val="002C639E"/>
    <w:rsid w:val="002D2D07"/>
    <w:rsid w:val="002D3E47"/>
    <w:rsid w:val="002D4A35"/>
    <w:rsid w:val="002E0255"/>
    <w:rsid w:val="002E43A0"/>
    <w:rsid w:val="002E5574"/>
    <w:rsid w:val="002E5B51"/>
    <w:rsid w:val="002F0F67"/>
    <w:rsid w:val="002F1102"/>
    <w:rsid w:val="002F118A"/>
    <w:rsid w:val="002F1E7E"/>
    <w:rsid w:val="002F2239"/>
    <w:rsid w:val="003130DF"/>
    <w:rsid w:val="00323D87"/>
    <w:rsid w:val="003251BD"/>
    <w:rsid w:val="00326E86"/>
    <w:rsid w:val="0033117E"/>
    <w:rsid w:val="003336DB"/>
    <w:rsid w:val="00335057"/>
    <w:rsid w:val="00341FAB"/>
    <w:rsid w:val="00351656"/>
    <w:rsid w:val="003534A0"/>
    <w:rsid w:val="00361ADF"/>
    <w:rsid w:val="0036479F"/>
    <w:rsid w:val="00375DF0"/>
    <w:rsid w:val="003810BB"/>
    <w:rsid w:val="00382645"/>
    <w:rsid w:val="00383D4E"/>
    <w:rsid w:val="003852A7"/>
    <w:rsid w:val="00390597"/>
    <w:rsid w:val="00392C3C"/>
    <w:rsid w:val="003A2645"/>
    <w:rsid w:val="003A2938"/>
    <w:rsid w:val="003A3028"/>
    <w:rsid w:val="003A4039"/>
    <w:rsid w:val="003A5CCE"/>
    <w:rsid w:val="003B09F6"/>
    <w:rsid w:val="003B3D93"/>
    <w:rsid w:val="003C4B9A"/>
    <w:rsid w:val="003C6E7B"/>
    <w:rsid w:val="003D0173"/>
    <w:rsid w:val="003D0453"/>
    <w:rsid w:val="003D0618"/>
    <w:rsid w:val="003D622D"/>
    <w:rsid w:val="003D70DC"/>
    <w:rsid w:val="003E26FA"/>
    <w:rsid w:val="003E65ED"/>
    <w:rsid w:val="00400828"/>
    <w:rsid w:val="004009D8"/>
    <w:rsid w:val="00402CB1"/>
    <w:rsid w:val="00403641"/>
    <w:rsid w:val="00403D5B"/>
    <w:rsid w:val="00407245"/>
    <w:rsid w:val="0041066D"/>
    <w:rsid w:val="00414079"/>
    <w:rsid w:val="004140CE"/>
    <w:rsid w:val="004154C8"/>
    <w:rsid w:val="00415E9A"/>
    <w:rsid w:val="004302B7"/>
    <w:rsid w:val="0043198F"/>
    <w:rsid w:val="00435A3E"/>
    <w:rsid w:val="00437069"/>
    <w:rsid w:val="00437FD3"/>
    <w:rsid w:val="004443D2"/>
    <w:rsid w:val="00444ED2"/>
    <w:rsid w:val="00451766"/>
    <w:rsid w:val="00456565"/>
    <w:rsid w:val="004616A7"/>
    <w:rsid w:val="0046699A"/>
    <w:rsid w:val="004730C8"/>
    <w:rsid w:val="00477DC7"/>
    <w:rsid w:val="00482772"/>
    <w:rsid w:val="0048298B"/>
    <w:rsid w:val="00484101"/>
    <w:rsid w:val="00485219"/>
    <w:rsid w:val="0048603A"/>
    <w:rsid w:val="00486CED"/>
    <w:rsid w:val="00491215"/>
    <w:rsid w:val="00492455"/>
    <w:rsid w:val="00497F88"/>
    <w:rsid w:val="004A2671"/>
    <w:rsid w:val="004A269F"/>
    <w:rsid w:val="004A4179"/>
    <w:rsid w:val="004A68C7"/>
    <w:rsid w:val="004B3181"/>
    <w:rsid w:val="004B5041"/>
    <w:rsid w:val="004B7FA7"/>
    <w:rsid w:val="004C055B"/>
    <w:rsid w:val="004C059C"/>
    <w:rsid w:val="004C3925"/>
    <w:rsid w:val="004C5886"/>
    <w:rsid w:val="004C6220"/>
    <w:rsid w:val="004D1B08"/>
    <w:rsid w:val="004D562A"/>
    <w:rsid w:val="004D598D"/>
    <w:rsid w:val="004E308C"/>
    <w:rsid w:val="004E3BB9"/>
    <w:rsid w:val="004E4FE5"/>
    <w:rsid w:val="004F1F68"/>
    <w:rsid w:val="004F33FF"/>
    <w:rsid w:val="004F38E8"/>
    <w:rsid w:val="004F7DD8"/>
    <w:rsid w:val="005025BE"/>
    <w:rsid w:val="00502C8B"/>
    <w:rsid w:val="00507FC4"/>
    <w:rsid w:val="00510E1F"/>
    <w:rsid w:val="005110DF"/>
    <w:rsid w:val="00513443"/>
    <w:rsid w:val="00520BA3"/>
    <w:rsid w:val="00523EB1"/>
    <w:rsid w:val="00525729"/>
    <w:rsid w:val="0053019F"/>
    <w:rsid w:val="00533FF5"/>
    <w:rsid w:val="00535135"/>
    <w:rsid w:val="005373CF"/>
    <w:rsid w:val="00537665"/>
    <w:rsid w:val="00550957"/>
    <w:rsid w:val="005517A0"/>
    <w:rsid w:val="00555998"/>
    <w:rsid w:val="00560B19"/>
    <w:rsid w:val="005621CB"/>
    <w:rsid w:val="005629F7"/>
    <w:rsid w:val="00564747"/>
    <w:rsid w:val="00565F0F"/>
    <w:rsid w:val="00572997"/>
    <w:rsid w:val="00580DEC"/>
    <w:rsid w:val="00580F8B"/>
    <w:rsid w:val="005851DC"/>
    <w:rsid w:val="005864C2"/>
    <w:rsid w:val="00594224"/>
    <w:rsid w:val="00596325"/>
    <w:rsid w:val="005A1DAB"/>
    <w:rsid w:val="005A4285"/>
    <w:rsid w:val="005A73AA"/>
    <w:rsid w:val="005B01EF"/>
    <w:rsid w:val="005B2419"/>
    <w:rsid w:val="005B39CA"/>
    <w:rsid w:val="005B5751"/>
    <w:rsid w:val="005B6920"/>
    <w:rsid w:val="005C1C60"/>
    <w:rsid w:val="005C31A5"/>
    <w:rsid w:val="005C438B"/>
    <w:rsid w:val="005C7371"/>
    <w:rsid w:val="005D2332"/>
    <w:rsid w:val="005D4803"/>
    <w:rsid w:val="005D7904"/>
    <w:rsid w:val="005E02EF"/>
    <w:rsid w:val="005E4B36"/>
    <w:rsid w:val="005F2345"/>
    <w:rsid w:val="005F4A8D"/>
    <w:rsid w:val="005F7025"/>
    <w:rsid w:val="00603B9D"/>
    <w:rsid w:val="0060402A"/>
    <w:rsid w:val="006076B5"/>
    <w:rsid w:val="00607893"/>
    <w:rsid w:val="006233B5"/>
    <w:rsid w:val="0062708B"/>
    <w:rsid w:val="00627DC2"/>
    <w:rsid w:val="0063248B"/>
    <w:rsid w:val="00641450"/>
    <w:rsid w:val="006417CE"/>
    <w:rsid w:val="00642483"/>
    <w:rsid w:val="00642672"/>
    <w:rsid w:val="00646A46"/>
    <w:rsid w:val="00650368"/>
    <w:rsid w:val="00650829"/>
    <w:rsid w:val="00651ED2"/>
    <w:rsid w:val="00656372"/>
    <w:rsid w:val="00656517"/>
    <w:rsid w:val="006568BA"/>
    <w:rsid w:val="00657396"/>
    <w:rsid w:val="00662033"/>
    <w:rsid w:val="0066471E"/>
    <w:rsid w:val="00665EB3"/>
    <w:rsid w:val="0067037C"/>
    <w:rsid w:val="00671B53"/>
    <w:rsid w:val="00673B2E"/>
    <w:rsid w:val="00674A88"/>
    <w:rsid w:val="00680E11"/>
    <w:rsid w:val="00681B81"/>
    <w:rsid w:val="0068350D"/>
    <w:rsid w:val="00686B9D"/>
    <w:rsid w:val="0068708F"/>
    <w:rsid w:val="006913EF"/>
    <w:rsid w:val="00691515"/>
    <w:rsid w:val="00694A80"/>
    <w:rsid w:val="006A529B"/>
    <w:rsid w:val="006A6A5B"/>
    <w:rsid w:val="006B4705"/>
    <w:rsid w:val="006B68D0"/>
    <w:rsid w:val="006B7FCB"/>
    <w:rsid w:val="006C1B7A"/>
    <w:rsid w:val="006C3E1C"/>
    <w:rsid w:val="006D0467"/>
    <w:rsid w:val="006D1F84"/>
    <w:rsid w:val="006D5043"/>
    <w:rsid w:val="006D588E"/>
    <w:rsid w:val="006D5B5E"/>
    <w:rsid w:val="006E1A4D"/>
    <w:rsid w:val="006E224A"/>
    <w:rsid w:val="006E3405"/>
    <w:rsid w:val="006E3A21"/>
    <w:rsid w:val="006E6967"/>
    <w:rsid w:val="006F2A29"/>
    <w:rsid w:val="006F3A88"/>
    <w:rsid w:val="00700643"/>
    <w:rsid w:val="00701CDB"/>
    <w:rsid w:val="00702D50"/>
    <w:rsid w:val="007044E7"/>
    <w:rsid w:val="00706EFB"/>
    <w:rsid w:val="007130F0"/>
    <w:rsid w:val="00716250"/>
    <w:rsid w:val="00716FD0"/>
    <w:rsid w:val="0071717F"/>
    <w:rsid w:val="00720D22"/>
    <w:rsid w:val="00721524"/>
    <w:rsid w:val="00723ABE"/>
    <w:rsid w:val="00726A2A"/>
    <w:rsid w:val="00730394"/>
    <w:rsid w:val="00730A36"/>
    <w:rsid w:val="00731668"/>
    <w:rsid w:val="0074002B"/>
    <w:rsid w:val="00740C1D"/>
    <w:rsid w:val="00743F9D"/>
    <w:rsid w:val="00756C9C"/>
    <w:rsid w:val="00757925"/>
    <w:rsid w:val="00763ADB"/>
    <w:rsid w:val="00764FE5"/>
    <w:rsid w:val="00765644"/>
    <w:rsid w:val="007663D2"/>
    <w:rsid w:val="00771D81"/>
    <w:rsid w:val="00772567"/>
    <w:rsid w:val="0077350F"/>
    <w:rsid w:val="007772C7"/>
    <w:rsid w:val="00777B1C"/>
    <w:rsid w:val="0078596C"/>
    <w:rsid w:val="0078767E"/>
    <w:rsid w:val="00790604"/>
    <w:rsid w:val="00792D44"/>
    <w:rsid w:val="00793001"/>
    <w:rsid w:val="007A5785"/>
    <w:rsid w:val="007A7F95"/>
    <w:rsid w:val="007B09E3"/>
    <w:rsid w:val="007B1595"/>
    <w:rsid w:val="007B2B82"/>
    <w:rsid w:val="007B6555"/>
    <w:rsid w:val="007C53C9"/>
    <w:rsid w:val="007D1077"/>
    <w:rsid w:val="007D4367"/>
    <w:rsid w:val="007D54E9"/>
    <w:rsid w:val="007D54F3"/>
    <w:rsid w:val="007D6D41"/>
    <w:rsid w:val="007E3C45"/>
    <w:rsid w:val="007E5655"/>
    <w:rsid w:val="007E688C"/>
    <w:rsid w:val="007E7305"/>
    <w:rsid w:val="007F43DF"/>
    <w:rsid w:val="007F4D85"/>
    <w:rsid w:val="0080188D"/>
    <w:rsid w:val="008053DA"/>
    <w:rsid w:val="00810221"/>
    <w:rsid w:val="0082076D"/>
    <w:rsid w:val="00820DF3"/>
    <w:rsid w:val="00821DDE"/>
    <w:rsid w:val="00822F99"/>
    <w:rsid w:val="00825854"/>
    <w:rsid w:val="0083167D"/>
    <w:rsid w:val="00831FA8"/>
    <w:rsid w:val="008321FE"/>
    <w:rsid w:val="008345F4"/>
    <w:rsid w:val="00834D61"/>
    <w:rsid w:val="008407D3"/>
    <w:rsid w:val="0084096F"/>
    <w:rsid w:val="00847C35"/>
    <w:rsid w:val="00850A91"/>
    <w:rsid w:val="008528DE"/>
    <w:rsid w:val="00853CF9"/>
    <w:rsid w:val="00854694"/>
    <w:rsid w:val="008603F5"/>
    <w:rsid w:val="00864A5B"/>
    <w:rsid w:val="008650B6"/>
    <w:rsid w:val="00871942"/>
    <w:rsid w:val="008738F3"/>
    <w:rsid w:val="0087686D"/>
    <w:rsid w:val="0088245B"/>
    <w:rsid w:val="00884E17"/>
    <w:rsid w:val="00887363"/>
    <w:rsid w:val="0089103E"/>
    <w:rsid w:val="00891E98"/>
    <w:rsid w:val="00892839"/>
    <w:rsid w:val="00895585"/>
    <w:rsid w:val="00896DBC"/>
    <w:rsid w:val="008975D9"/>
    <w:rsid w:val="008A0581"/>
    <w:rsid w:val="008A5579"/>
    <w:rsid w:val="008A61A1"/>
    <w:rsid w:val="008B5183"/>
    <w:rsid w:val="008C1308"/>
    <w:rsid w:val="008C346D"/>
    <w:rsid w:val="008C6B1A"/>
    <w:rsid w:val="008D2EE0"/>
    <w:rsid w:val="008E3B10"/>
    <w:rsid w:val="008E7ABC"/>
    <w:rsid w:val="008F0442"/>
    <w:rsid w:val="009051F3"/>
    <w:rsid w:val="0091189C"/>
    <w:rsid w:val="009136A7"/>
    <w:rsid w:val="00915A84"/>
    <w:rsid w:val="0092017B"/>
    <w:rsid w:val="0092644F"/>
    <w:rsid w:val="0092647D"/>
    <w:rsid w:val="00926DC9"/>
    <w:rsid w:val="009332E6"/>
    <w:rsid w:val="0093340C"/>
    <w:rsid w:val="00946EF4"/>
    <w:rsid w:val="00950CD1"/>
    <w:rsid w:val="00962EF3"/>
    <w:rsid w:val="00967828"/>
    <w:rsid w:val="009763F7"/>
    <w:rsid w:val="009813A9"/>
    <w:rsid w:val="00983AB8"/>
    <w:rsid w:val="00992948"/>
    <w:rsid w:val="00994143"/>
    <w:rsid w:val="009942C9"/>
    <w:rsid w:val="009952C0"/>
    <w:rsid w:val="00995D78"/>
    <w:rsid w:val="00997A70"/>
    <w:rsid w:val="009B16B6"/>
    <w:rsid w:val="009B4F35"/>
    <w:rsid w:val="009B52C5"/>
    <w:rsid w:val="009B5674"/>
    <w:rsid w:val="009B6970"/>
    <w:rsid w:val="009C2BFE"/>
    <w:rsid w:val="009C2D58"/>
    <w:rsid w:val="009C398C"/>
    <w:rsid w:val="009C4430"/>
    <w:rsid w:val="009D0C41"/>
    <w:rsid w:val="009D5E01"/>
    <w:rsid w:val="009D62BB"/>
    <w:rsid w:val="009E1838"/>
    <w:rsid w:val="009E2E61"/>
    <w:rsid w:val="009E3ACA"/>
    <w:rsid w:val="009E58BD"/>
    <w:rsid w:val="00A0288D"/>
    <w:rsid w:val="00A118B2"/>
    <w:rsid w:val="00A2040A"/>
    <w:rsid w:val="00A217BE"/>
    <w:rsid w:val="00A324D5"/>
    <w:rsid w:val="00A334E9"/>
    <w:rsid w:val="00A3632D"/>
    <w:rsid w:val="00A432AC"/>
    <w:rsid w:val="00A44B10"/>
    <w:rsid w:val="00A533A0"/>
    <w:rsid w:val="00A5405D"/>
    <w:rsid w:val="00A54BE0"/>
    <w:rsid w:val="00A602BA"/>
    <w:rsid w:val="00A61037"/>
    <w:rsid w:val="00A61EC6"/>
    <w:rsid w:val="00A6415F"/>
    <w:rsid w:val="00A642A5"/>
    <w:rsid w:val="00A70450"/>
    <w:rsid w:val="00A71636"/>
    <w:rsid w:val="00A7677E"/>
    <w:rsid w:val="00A82CEA"/>
    <w:rsid w:val="00A8646E"/>
    <w:rsid w:val="00A8789A"/>
    <w:rsid w:val="00A94BB6"/>
    <w:rsid w:val="00AA1465"/>
    <w:rsid w:val="00AA2BC5"/>
    <w:rsid w:val="00AA2CC9"/>
    <w:rsid w:val="00AA3B16"/>
    <w:rsid w:val="00AA4DD8"/>
    <w:rsid w:val="00AA4E0E"/>
    <w:rsid w:val="00AA5E38"/>
    <w:rsid w:val="00AB511D"/>
    <w:rsid w:val="00AB6F75"/>
    <w:rsid w:val="00AC11B0"/>
    <w:rsid w:val="00AC3316"/>
    <w:rsid w:val="00AC3441"/>
    <w:rsid w:val="00AC50D4"/>
    <w:rsid w:val="00AC54EC"/>
    <w:rsid w:val="00AC58E9"/>
    <w:rsid w:val="00AD001D"/>
    <w:rsid w:val="00AD40F5"/>
    <w:rsid w:val="00AD7FE3"/>
    <w:rsid w:val="00AE22A4"/>
    <w:rsid w:val="00AE335F"/>
    <w:rsid w:val="00AE3A2A"/>
    <w:rsid w:val="00AE7541"/>
    <w:rsid w:val="00AF417A"/>
    <w:rsid w:val="00AF587A"/>
    <w:rsid w:val="00AF6457"/>
    <w:rsid w:val="00AF6D35"/>
    <w:rsid w:val="00B032A6"/>
    <w:rsid w:val="00B04CB7"/>
    <w:rsid w:val="00B06061"/>
    <w:rsid w:val="00B11642"/>
    <w:rsid w:val="00B12167"/>
    <w:rsid w:val="00B14FBE"/>
    <w:rsid w:val="00B16016"/>
    <w:rsid w:val="00B27343"/>
    <w:rsid w:val="00B309D4"/>
    <w:rsid w:val="00B40002"/>
    <w:rsid w:val="00B43387"/>
    <w:rsid w:val="00B444A4"/>
    <w:rsid w:val="00B50131"/>
    <w:rsid w:val="00B5016B"/>
    <w:rsid w:val="00B5347A"/>
    <w:rsid w:val="00B543CF"/>
    <w:rsid w:val="00B558A6"/>
    <w:rsid w:val="00B55C84"/>
    <w:rsid w:val="00B60E9C"/>
    <w:rsid w:val="00B6169B"/>
    <w:rsid w:val="00B632AB"/>
    <w:rsid w:val="00B65FAA"/>
    <w:rsid w:val="00B67280"/>
    <w:rsid w:val="00B71BC6"/>
    <w:rsid w:val="00B77D6C"/>
    <w:rsid w:val="00B8075D"/>
    <w:rsid w:val="00B83DF4"/>
    <w:rsid w:val="00B84D2C"/>
    <w:rsid w:val="00B90049"/>
    <w:rsid w:val="00B9394D"/>
    <w:rsid w:val="00B958A0"/>
    <w:rsid w:val="00BA3B42"/>
    <w:rsid w:val="00BA4170"/>
    <w:rsid w:val="00BA72DE"/>
    <w:rsid w:val="00BB4E37"/>
    <w:rsid w:val="00BD12D4"/>
    <w:rsid w:val="00BD186C"/>
    <w:rsid w:val="00BD2416"/>
    <w:rsid w:val="00BD25F6"/>
    <w:rsid w:val="00BD5BC5"/>
    <w:rsid w:val="00BE27CA"/>
    <w:rsid w:val="00BF08C9"/>
    <w:rsid w:val="00BF3334"/>
    <w:rsid w:val="00BF4EED"/>
    <w:rsid w:val="00C0258A"/>
    <w:rsid w:val="00C02E88"/>
    <w:rsid w:val="00C05447"/>
    <w:rsid w:val="00C0704B"/>
    <w:rsid w:val="00C1083C"/>
    <w:rsid w:val="00C12515"/>
    <w:rsid w:val="00C21254"/>
    <w:rsid w:val="00C21CFE"/>
    <w:rsid w:val="00C27C08"/>
    <w:rsid w:val="00C32079"/>
    <w:rsid w:val="00C33A16"/>
    <w:rsid w:val="00C3576F"/>
    <w:rsid w:val="00C35939"/>
    <w:rsid w:val="00C35FF6"/>
    <w:rsid w:val="00C3742B"/>
    <w:rsid w:val="00C45D4A"/>
    <w:rsid w:val="00C47E73"/>
    <w:rsid w:val="00C54602"/>
    <w:rsid w:val="00C546EF"/>
    <w:rsid w:val="00C54A34"/>
    <w:rsid w:val="00C54FE5"/>
    <w:rsid w:val="00C55E94"/>
    <w:rsid w:val="00C66908"/>
    <w:rsid w:val="00C8239D"/>
    <w:rsid w:val="00C8368A"/>
    <w:rsid w:val="00C85CDE"/>
    <w:rsid w:val="00C86F7D"/>
    <w:rsid w:val="00C87190"/>
    <w:rsid w:val="00C9158D"/>
    <w:rsid w:val="00C95CE9"/>
    <w:rsid w:val="00CA2AA5"/>
    <w:rsid w:val="00CA3AD8"/>
    <w:rsid w:val="00CA3D4B"/>
    <w:rsid w:val="00CA506A"/>
    <w:rsid w:val="00CB29E5"/>
    <w:rsid w:val="00CB77D8"/>
    <w:rsid w:val="00CB7B24"/>
    <w:rsid w:val="00CC07CA"/>
    <w:rsid w:val="00CC3FA7"/>
    <w:rsid w:val="00CC6316"/>
    <w:rsid w:val="00CE17B7"/>
    <w:rsid w:val="00CE1910"/>
    <w:rsid w:val="00CE4F2E"/>
    <w:rsid w:val="00CF4AC9"/>
    <w:rsid w:val="00CF5AE5"/>
    <w:rsid w:val="00D00AFC"/>
    <w:rsid w:val="00D0253B"/>
    <w:rsid w:val="00D046A1"/>
    <w:rsid w:val="00D1355E"/>
    <w:rsid w:val="00D1702A"/>
    <w:rsid w:val="00D2044F"/>
    <w:rsid w:val="00D20AB9"/>
    <w:rsid w:val="00D21060"/>
    <w:rsid w:val="00D23012"/>
    <w:rsid w:val="00D27AFB"/>
    <w:rsid w:val="00D33CF0"/>
    <w:rsid w:val="00D35ACC"/>
    <w:rsid w:val="00D36E47"/>
    <w:rsid w:val="00D37D9F"/>
    <w:rsid w:val="00D4368A"/>
    <w:rsid w:val="00D45792"/>
    <w:rsid w:val="00D4591F"/>
    <w:rsid w:val="00D46E1A"/>
    <w:rsid w:val="00D547C8"/>
    <w:rsid w:val="00D54F09"/>
    <w:rsid w:val="00D5559C"/>
    <w:rsid w:val="00D6055D"/>
    <w:rsid w:val="00D61A80"/>
    <w:rsid w:val="00D625E3"/>
    <w:rsid w:val="00D70DFE"/>
    <w:rsid w:val="00D76598"/>
    <w:rsid w:val="00D7761D"/>
    <w:rsid w:val="00D81B5B"/>
    <w:rsid w:val="00D828B4"/>
    <w:rsid w:val="00D83E0E"/>
    <w:rsid w:val="00D865E7"/>
    <w:rsid w:val="00D8735B"/>
    <w:rsid w:val="00D92C2E"/>
    <w:rsid w:val="00D92E14"/>
    <w:rsid w:val="00D936F1"/>
    <w:rsid w:val="00DA1B8E"/>
    <w:rsid w:val="00DA1C3C"/>
    <w:rsid w:val="00DA33E1"/>
    <w:rsid w:val="00DB0F85"/>
    <w:rsid w:val="00DB6DE7"/>
    <w:rsid w:val="00DB6F3A"/>
    <w:rsid w:val="00DD251F"/>
    <w:rsid w:val="00DD2725"/>
    <w:rsid w:val="00DD6694"/>
    <w:rsid w:val="00DD6C04"/>
    <w:rsid w:val="00DD6EAD"/>
    <w:rsid w:val="00DD704F"/>
    <w:rsid w:val="00DE1701"/>
    <w:rsid w:val="00DE6FCF"/>
    <w:rsid w:val="00DF18F7"/>
    <w:rsid w:val="00DF3DAD"/>
    <w:rsid w:val="00DF3FF2"/>
    <w:rsid w:val="00E04E56"/>
    <w:rsid w:val="00E05F91"/>
    <w:rsid w:val="00E133EE"/>
    <w:rsid w:val="00E220BC"/>
    <w:rsid w:val="00E22D8B"/>
    <w:rsid w:val="00E22E8A"/>
    <w:rsid w:val="00E265E6"/>
    <w:rsid w:val="00E26908"/>
    <w:rsid w:val="00E27615"/>
    <w:rsid w:val="00E35DFD"/>
    <w:rsid w:val="00E3600C"/>
    <w:rsid w:val="00E362E8"/>
    <w:rsid w:val="00E3654C"/>
    <w:rsid w:val="00E426B3"/>
    <w:rsid w:val="00E51532"/>
    <w:rsid w:val="00E52CFE"/>
    <w:rsid w:val="00E568F3"/>
    <w:rsid w:val="00E60795"/>
    <w:rsid w:val="00E70E1C"/>
    <w:rsid w:val="00E73B47"/>
    <w:rsid w:val="00E778C2"/>
    <w:rsid w:val="00E82602"/>
    <w:rsid w:val="00E8467A"/>
    <w:rsid w:val="00E92FCF"/>
    <w:rsid w:val="00E94C9C"/>
    <w:rsid w:val="00E9514F"/>
    <w:rsid w:val="00EA163B"/>
    <w:rsid w:val="00EA2321"/>
    <w:rsid w:val="00EA4484"/>
    <w:rsid w:val="00EB0AB3"/>
    <w:rsid w:val="00EB17BA"/>
    <w:rsid w:val="00EB1D8D"/>
    <w:rsid w:val="00EB5F20"/>
    <w:rsid w:val="00EB6427"/>
    <w:rsid w:val="00EC4977"/>
    <w:rsid w:val="00ED313D"/>
    <w:rsid w:val="00EE0D77"/>
    <w:rsid w:val="00EF1A7A"/>
    <w:rsid w:val="00EF2C84"/>
    <w:rsid w:val="00EF3740"/>
    <w:rsid w:val="00EF5A8A"/>
    <w:rsid w:val="00F05F29"/>
    <w:rsid w:val="00F1251A"/>
    <w:rsid w:val="00F159FD"/>
    <w:rsid w:val="00F17862"/>
    <w:rsid w:val="00F179A8"/>
    <w:rsid w:val="00F21703"/>
    <w:rsid w:val="00F30BC3"/>
    <w:rsid w:val="00F337B9"/>
    <w:rsid w:val="00F35DCD"/>
    <w:rsid w:val="00F40044"/>
    <w:rsid w:val="00F40A6A"/>
    <w:rsid w:val="00F53476"/>
    <w:rsid w:val="00F57A5F"/>
    <w:rsid w:val="00F6055F"/>
    <w:rsid w:val="00F63E85"/>
    <w:rsid w:val="00F65E15"/>
    <w:rsid w:val="00F74870"/>
    <w:rsid w:val="00F75505"/>
    <w:rsid w:val="00F82F0B"/>
    <w:rsid w:val="00F84011"/>
    <w:rsid w:val="00F8586A"/>
    <w:rsid w:val="00F87A44"/>
    <w:rsid w:val="00F951DA"/>
    <w:rsid w:val="00FA4F65"/>
    <w:rsid w:val="00FA73DD"/>
    <w:rsid w:val="00FB3D81"/>
    <w:rsid w:val="00FB632B"/>
    <w:rsid w:val="00FB79BB"/>
    <w:rsid w:val="00FC4CD0"/>
    <w:rsid w:val="00FC59F0"/>
    <w:rsid w:val="00FC731B"/>
    <w:rsid w:val="00FD443B"/>
    <w:rsid w:val="00FD60A0"/>
    <w:rsid w:val="00FD6252"/>
    <w:rsid w:val="00FE73E3"/>
    <w:rsid w:val="00FF2EB0"/>
    <w:rsid w:val="0416C3B2"/>
    <w:rsid w:val="04591958"/>
    <w:rsid w:val="08CF19F5"/>
    <w:rsid w:val="0C05F554"/>
    <w:rsid w:val="0C1C991D"/>
    <w:rsid w:val="0E0C8E22"/>
    <w:rsid w:val="0F2207A2"/>
    <w:rsid w:val="0F70A3F5"/>
    <w:rsid w:val="11DEACA3"/>
    <w:rsid w:val="11EA2A1A"/>
    <w:rsid w:val="14434317"/>
    <w:rsid w:val="16679B16"/>
    <w:rsid w:val="17FB7756"/>
    <w:rsid w:val="19D1FA5C"/>
    <w:rsid w:val="19FB0E34"/>
    <w:rsid w:val="1A24F13E"/>
    <w:rsid w:val="1D434AE4"/>
    <w:rsid w:val="1DD0BA6E"/>
    <w:rsid w:val="1EDF1B45"/>
    <w:rsid w:val="21C3E3E4"/>
    <w:rsid w:val="22A9D33D"/>
    <w:rsid w:val="22C6B6FB"/>
    <w:rsid w:val="22D925AE"/>
    <w:rsid w:val="22DFA642"/>
    <w:rsid w:val="24A403F8"/>
    <w:rsid w:val="258E91B9"/>
    <w:rsid w:val="26909F66"/>
    <w:rsid w:val="2A28E230"/>
    <w:rsid w:val="2B792F61"/>
    <w:rsid w:val="2E87D4DD"/>
    <w:rsid w:val="30696676"/>
    <w:rsid w:val="32AB5075"/>
    <w:rsid w:val="32F60C0F"/>
    <w:rsid w:val="33A4EAD7"/>
    <w:rsid w:val="343EF3A7"/>
    <w:rsid w:val="34A1F173"/>
    <w:rsid w:val="3841F41F"/>
    <w:rsid w:val="3B6C0D88"/>
    <w:rsid w:val="3CEAD2A4"/>
    <w:rsid w:val="3D8BB17D"/>
    <w:rsid w:val="3EFA2AE9"/>
    <w:rsid w:val="422312DF"/>
    <w:rsid w:val="4285598F"/>
    <w:rsid w:val="4324BECD"/>
    <w:rsid w:val="43A6AC2D"/>
    <w:rsid w:val="44CA5269"/>
    <w:rsid w:val="44E17485"/>
    <w:rsid w:val="4683EB3B"/>
    <w:rsid w:val="46BFD0A3"/>
    <w:rsid w:val="487552F9"/>
    <w:rsid w:val="48FC7864"/>
    <w:rsid w:val="4D17C9FA"/>
    <w:rsid w:val="4E683E5E"/>
    <w:rsid w:val="4E736C7F"/>
    <w:rsid w:val="5108085B"/>
    <w:rsid w:val="51C1C0F8"/>
    <w:rsid w:val="523386D3"/>
    <w:rsid w:val="536A4281"/>
    <w:rsid w:val="56EC0B2A"/>
    <w:rsid w:val="578EB387"/>
    <w:rsid w:val="57A7D8E8"/>
    <w:rsid w:val="57BC4881"/>
    <w:rsid w:val="58598FF8"/>
    <w:rsid w:val="5A1839CF"/>
    <w:rsid w:val="5A6F1D78"/>
    <w:rsid w:val="5AC3528D"/>
    <w:rsid w:val="5AFF4D09"/>
    <w:rsid w:val="5B5685BE"/>
    <w:rsid w:val="5C0AEDD9"/>
    <w:rsid w:val="5CC342EB"/>
    <w:rsid w:val="5ED8CDD9"/>
    <w:rsid w:val="64F853EF"/>
    <w:rsid w:val="67337437"/>
    <w:rsid w:val="67B71059"/>
    <w:rsid w:val="698E4826"/>
    <w:rsid w:val="6BC6FEE7"/>
    <w:rsid w:val="6D212A0B"/>
    <w:rsid w:val="6D2AABF1"/>
    <w:rsid w:val="6D807804"/>
    <w:rsid w:val="6DE9A84F"/>
    <w:rsid w:val="6FDB52B0"/>
    <w:rsid w:val="702B2A4A"/>
    <w:rsid w:val="70CE4163"/>
    <w:rsid w:val="71AFDC0D"/>
    <w:rsid w:val="7253E927"/>
    <w:rsid w:val="736D1466"/>
    <w:rsid w:val="73CC280C"/>
    <w:rsid w:val="76449A37"/>
    <w:rsid w:val="780F9199"/>
    <w:rsid w:val="791F2F16"/>
    <w:rsid w:val="79896E1F"/>
    <w:rsid w:val="7AAF4E84"/>
    <w:rsid w:val="7B333CAE"/>
    <w:rsid w:val="7B647820"/>
    <w:rsid w:val="7CC6BA42"/>
    <w:rsid w:val="7CCB7081"/>
    <w:rsid w:val="7D218B9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94FCE3"/>
  <w15:docId w15:val="{B205EE07-6F99-4FB2-AE9D-BE8C8502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A4"/>
    <w:pPr>
      <w:spacing w:after="0" w:line="240" w:lineRule="auto"/>
    </w:pPr>
    <w:rPr>
      <w:rFonts w:eastAsiaTheme="minorEastAsia"/>
      <w:sz w:val="24"/>
      <w:szCs w:val="24"/>
      <w:lang w:val="fr-FR" w:eastAsia="fr-FR"/>
    </w:rPr>
  </w:style>
  <w:style w:type="paragraph" w:styleId="Heading1">
    <w:name w:val="heading 1"/>
    <w:basedOn w:val="Normal"/>
    <w:next w:val="Normal"/>
    <w:link w:val="Heading1Char"/>
    <w:uiPriority w:val="9"/>
    <w:qFormat/>
    <w:rsid w:val="007906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90604"/>
    <w:pPr>
      <w:spacing w:before="100" w:beforeAutospacing="1" w:after="100" w:afterAutospacing="1"/>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02"/>
    <w:pPr>
      <w:ind w:left="720"/>
      <w:contextualSpacing/>
    </w:pPr>
  </w:style>
  <w:style w:type="paragraph" w:styleId="Revision">
    <w:name w:val="Revision"/>
    <w:hidden/>
    <w:uiPriority w:val="99"/>
    <w:semiHidden/>
    <w:rsid w:val="00510E1F"/>
    <w:pPr>
      <w:spacing w:after="0" w:line="240" w:lineRule="auto"/>
    </w:pPr>
    <w:rPr>
      <w:rFonts w:eastAsiaTheme="minorEastAsia"/>
      <w:sz w:val="24"/>
      <w:szCs w:val="24"/>
      <w:lang w:val="fr-FR" w:eastAsia="fr-FR"/>
    </w:rPr>
  </w:style>
  <w:style w:type="paragraph" w:styleId="BalloonText">
    <w:name w:val="Balloon Text"/>
    <w:basedOn w:val="Normal"/>
    <w:link w:val="BalloonTextChar"/>
    <w:uiPriority w:val="99"/>
    <w:semiHidden/>
    <w:unhideWhenUsed/>
    <w:rsid w:val="00510E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E1F"/>
    <w:rPr>
      <w:rFonts w:ascii="Times New Roman" w:eastAsiaTheme="minorEastAsia" w:hAnsi="Times New Roman" w:cs="Times New Roman"/>
      <w:sz w:val="18"/>
      <w:szCs w:val="18"/>
      <w:lang w:val="fr-FR" w:eastAsia="fr-FR"/>
    </w:rPr>
  </w:style>
  <w:style w:type="character" w:styleId="CommentReference">
    <w:name w:val="annotation reference"/>
    <w:basedOn w:val="DefaultParagraphFont"/>
    <w:uiPriority w:val="99"/>
    <w:semiHidden/>
    <w:unhideWhenUsed/>
    <w:rsid w:val="00510E1F"/>
    <w:rPr>
      <w:sz w:val="16"/>
      <w:szCs w:val="16"/>
    </w:rPr>
  </w:style>
  <w:style w:type="paragraph" w:styleId="CommentText">
    <w:name w:val="annotation text"/>
    <w:basedOn w:val="Normal"/>
    <w:link w:val="CommentTextChar"/>
    <w:uiPriority w:val="99"/>
    <w:unhideWhenUsed/>
    <w:rsid w:val="00510E1F"/>
    <w:rPr>
      <w:sz w:val="20"/>
      <w:szCs w:val="20"/>
    </w:rPr>
  </w:style>
  <w:style w:type="character" w:customStyle="1" w:styleId="CommentTextChar">
    <w:name w:val="Comment Text Char"/>
    <w:basedOn w:val="DefaultParagraphFont"/>
    <w:link w:val="CommentText"/>
    <w:uiPriority w:val="99"/>
    <w:rsid w:val="00510E1F"/>
    <w:rPr>
      <w:rFonts w:eastAsiaTheme="minorEastAsia"/>
      <w:sz w:val="20"/>
      <w:szCs w:val="20"/>
      <w:lang w:val="fr-FR" w:eastAsia="fr-FR"/>
    </w:rPr>
  </w:style>
  <w:style w:type="paragraph" w:styleId="CommentSubject">
    <w:name w:val="annotation subject"/>
    <w:basedOn w:val="CommentText"/>
    <w:next w:val="CommentText"/>
    <w:link w:val="CommentSubjectChar"/>
    <w:uiPriority w:val="99"/>
    <w:semiHidden/>
    <w:unhideWhenUsed/>
    <w:rsid w:val="00510E1F"/>
    <w:rPr>
      <w:b/>
      <w:bCs/>
    </w:rPr>
  </w:style>
  <w:style w:type="character" w:customStyle="1" w:styleId="CommentSubjectChar">
    <w:name w:val="Comment Subject Char"/>
    <w:basedOn w:val="CommentTextChar"/>
    <w:link w:val="CommentSubject"/>
    <w:uiPriority w:val="99"/>
    <w:semiHidden/>
    <w:rsid w:val="00510E1F"/>
    <w:rPr>
      <w:rFonts w:eastAsiaTheme="minorEastAsia"/>
      <w:b/>
      <w:bCs/>
      <w:sz w:val="20"/>
      <w:szCs w:val="20"/>
      <w:lang w:val="fr-FR" w:eastAsia="fr-FR"/>
    </w:rPr>
  </w:style>
  <w:style w:type="character" w:styleId="Hyperlink">
    <w:name w:val="Hyperlink"/>
    <w:basedOn w:val="DefaultParagraphFont"/>
    <w:uiPriority w:val="99"/>
    <w:unhideWhenUsed/>
    <w:rsid w:val="00E05F91"/>
    <w:rPr>
      <w:color w:val="0000FF"/>
      <w:u w:val="single"/>
    </w:rPr>
  </w:style>
  <w:style w:type="table" w:styleId="TableGrid">
    <w:name w:val="Table Grid"/>
    <w:basedOn w:val="TableNormal"/>
    <w:uiPriority w:val="39"/>
    <w:rsid w:val="0021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C3FA7"/>
    <w:rPr>
      <w:color w:val="605E5C"/>
      <w:shd w:val="clear" w:color="auto" w:fill="E1DFDD"/>
    </w:rPr>
  </w:style>
  <w:style w:type="character" w:customStyle="1" w:styleId="Heading3Char">
    <w:name w:val="Heading 3 Char"/>
    <w:basedOn w:val="DefaultParagraphFont"/>
    <w:link w:val="Heading3"/>
    <w:uiPriority w:val="9"/>
    <w:rsid w:val="00790604"/>
    <w:rPr>
      <w:rFonts w:ascii="Times New Roman" w:eastAsia="Times New Roman" w:hAnsi="Times New Roman" w:cs="Times New Roman"/>
      <w:b/>
      <w:bCs/>
      <w:sz w:val="27"/>
      <w:szCs w:val="27"/>
      <w:lang w:val="en-CA" w:eastAsia="en-CA"/>
    </w:rPr>
  </w:style>
  <w:style w:type="character" w:customStyle="1" w:styleId="Heading1Char">
    <w:name w:val="Heading 1 Char"/>
    <w:basedOn w:val="DefaultParagraphFont"/>
    <w:link w:val="Heading1"/>
    <w:uiPriority w:val="9"/>
    <w:rsid w:val="00790604"/>
    <w:rPr>
      <w:rFonts w:asciiTheme="majorHAnsi" w:eastAsiaTheme="majorEastAsia" w:hAnsiTheme="majorHAnsi" w:cstheme="majorBidi"/>
      <w:color w:val="2F5496" w:themeColor="accent1" w:themeShade="BF"/>
      <w:sz w:val="32"/>
      <w:szCs w:val="32"/>
      <w:lang w:val="fr-FR" w:eastAsia="fr-FR"/>
    </w:rPr>
  </w:style>
  <w:style w:type="paragraph" w:styleId="Header">
    <w:name w:val="header"/>
    <w:basedOn w:val="Normal"/>
    <w:link w:val="HeaderChar"/>
    <w:uiPriority w:val="99"/>
    <w:unhideWhenUsed/>
    <w:rsid w:val="008C346D"/>
    <w:pPr>
      <w:tabs>
        <w:tab w:val="center" w:pos="4680"/>
        <w:tab w:val="right" w:pos="9360"/>
      </w:tabs>
    </w:pPr>
  </w:style>
  <w:style w:type="character" w:customStyle="1" w:styleId="HeaderChar">
    <w:name w:val="Header Char"/>
    <w:basedOn w:val="DefaultParagraphFont"/>
    <w:link w:val="Header"/>
    <w:uiPriority w:val="99"/>
    <w:rsid w:val="008C346D"/>
    <w:rPr>
      <w:rFonts w:eastAsiaTheme="minorEastAsia"/>
      <w:sz w:val="24"/>
      <w:szCs w:val="24"/>
      <w:lang w:val="fr-FR" w:eastAsia="fr-FR"/>
    </w:rPr>
  </w:style>
  <w:style w:type="paragraph" w:styleId="Footer">
    <w:name w:val="footer"/>
    <w:basedOn w:val="Normal"/>
    <w:link w:val="FooterChar"/>
    <w:uiPriority w:val="99"/>
    <w:unhideWhenUsed/>
    <w:rsid w:val="008C346D"/>
    <w:pPr>
      <w:tabs>
        <w:tab w:val="center" w:pos="4680"/>
        <w:tab w:val="right" w:pos="9360"/>
      </w:tabs>
    </w:pPr>
  </w:style>
  <w:style w:type="character" w:customStyle="1" w:styleId="FooterChar">
    <w:name w:val="Footer Char"/>
    <w:basedOn w:val="DefaultParagraphFont"/>
    <w:link w:val="Footer"/>
    <w:uiPriority w:val="99"/>
    <w:rsid w:val="008C346D"/>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53648">
      <w:bodyDiv w:val="1"/>
      <w:marLeft w:val="0"/>
      <w:marRight w:val="0"/>
      <w:marTop w:val="0"/>
      <w:marBottom w:val="0"/>
      <w:divBdr>
        <w:top w:val="none" w:sz="0" w:space="0" w:color="auto"/>
        <w:left w:val="none" w:sz="0" w:space="0" w:color="auto"/>
        <w:bottom w:val="none" w:sz="0" w:space="0" w:color="auto"/>
        <w:right w:val="none" w:sz="0" w:space="0" w:color="auto"/>
      </w:divBdr>
    </w:div>
    <w:div w:id="806046810">
      <w:bodyDiv w:val="1"/>
      <w:marLeft w:val="0"/>
      <w:marRight w:val="0"/>
      <w:marTop w:val="0"/>
      <w:marBottom w:val="0"/>
      <w:divBdr>
        <w:top w:val="none" w:sz="0" w:space="0" w:color="auto"/>
        <w:left w:val="none" w:sz="0" w:space="0" w:color="auto"/>
        <w:bottom w:val="none" w:sz="0" w:space="0" w:color="auto"/>
        <w:right w:val="none" w:sz="0" w:space="0" w:color="auto"/>
      </w:divBdr>
    </w:div>
    <w:div w:id="1018584755">
      <w:bodyDiv w:val="1"/>
      <w:marLeft w:val="0"/>
      <w:marRight w:val="0"/>
      <w:marTop w:val="0"/>
      <w:marBottom w:val="0"/>
      <w:divBdr>
        <w:top w:val="none" w:sz="0" w:space="0" w:color="auto"/>
        <w:left w:val="none" w:sz="0" w:space="0" w:color="auto"/>
        <w:bottom w:val="none" w:sz="0" w:space="0" w:color="auto"/>
        <w:right w:val="none" w:sz="0" w:space="0" w:color="auto"/>
      </w:divBdr>
    </w:div>
    <w:div w:id="1069157219">
      <w:bodyDiv w:val="1"/>
      <w:marLeft w:val="0"/>
      <w:marRight w:val="0"/>
      <w:marTop w:val="0"/>
      <w:marBottom w:val="0"/>
      <w:divBdr>
        <w:top w:val="none" w:sz="0" w:space="0" w:color="auto"/>
        <w:left w:val="none" w:sz="0" w:space="0" w:color="auto"/>
        <w:bottom w:val="none" w:sz="0" w:space="0" w:color="auto"/>
        <w:right w:val="none" w:sz="0" w:space="0" w:color="auto"/>
      </w:divBdr>
    </w:div>
    <w:div w:id="1284575696">
      <w:bodyDiv w:val="1"/>
      <w:marLeft w:val="0"/>
      <w:marRight w:val="0"/>
      <w:marTop w:val="0"/>
      <w:marBottom w:val="0"/>
      <w:divBdr>
        <w:top w:val="none" w:sz="0" w:space="0" w:color="auto"/>
        <w:left w:val="none" w:sz="0" w:space="0" w:color="auto"/>
        <w:bottom w:val="none" w:sz="0" w:space="0" w:color="auto"/>
        <w:right w:val="none" w:sz="0" w:space="0" w:color="auto"/>
      </w:divBdr>
    </w:div>
    <w:div w:id="15900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G9wEVE3c4Q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e756b3-f103-4ee4-97ca-f8e7f9ba4865">
      <Terms xmlns="http://schemas.microsoft.com/office/infopath/2007/PartnerControls"/>
    </lcf76f155ced4ddcb4097134ff3c332f>
    <TaxCatchAll xmlns="67cb68d2-3e72-424a-85cb-e6077d19be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4AD9490769644B8CA3B549E3D8EABC" ma:contentTypeVersion="13" ma:contentTypeDescription="Crée un document." ma:contentTypeScope="" ma:versionID="55d3e37ae7121e1babfbc8b48181b9b2">
  <xsd:schema xmlns:xsd="http://www.w3.org/2001/XMLSchema" xmlns:xs="http://www.w3.org/2001/XMLSchema" xmlns:p="http://schemas.microsoft.com/office/2006/metadata/properties" xmlns:ns2="8ce756b3-f103-4ee4-97ca-f8e7f9ba4865" xmlns:ns3="67cb68d2-3e72-424a-85cb-e6077d19bef2" targetNamespace="http://schemas.microsoft.com/office/2006/metadata/properties" ma:root="true" ma:fieldsID="5d33620f3eeeb314c0d12669f5f4ebf2" ns2:_="" ns3:_="">
    <xsd:import namespace="8ce756b3-f103-4ee4-97ca-f8e7f9ba4865"/>
    <xsd:import namespace="67cb68d2-3e72-424a-85cb-e6077d19bef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756b3-f103-4ee4-97ca-f8e7f9ba4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af476608-de7c-404e-abc8-afb03e5b2eac"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cb68d2-3e72-424a-85cb-e6077d19bef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c7eab1c-af42-4d82-bc9c-ba172d3dd9b9}" ma:internalName="TaxCatchAll" ma:showField="CatchAllData" ma:web="67cb68d2-3e72-424a-85cb-e6077d19bef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633380-80E6-4103-B92C-E06A3FA20DCC}">
  <ds:schemaRefs>
    <ds:schemaRef ds:uri="http://schemas.openxmlformats.org/officeDocument/2006/bibliography"/>
  </ds:schemaRefs>
</ds:datastoreItem>
</file>

<file path=customXml/itemProps2.xml><?xml version="1.0" encoding="utf-8"?>
<ds:datastoreItem xmlns:ds="http://schemas.openxmlformats.org/officeDocument/2006/customXml" ds:itemID="{811DBE4F-17BB-467F-B012-46EC101C37A5}">
  <ds:schemaRefs>
    <ds:schemaRef ds:uri="http://schemas.microsoft.com/office/2006/metadata/properties"/>
    <ds:schemaRef ds:uri="http://schemas.microsoft.com/office/infopath/2007/PartnerControls"/>
    <ds:schemaRef ds:uri="8ce756b3-f103-4ee4-97ca-f8e7f9ba4865"/>
    <ds:schemaRef ds:uri="67cb68d2-3e72-424a-85cb-e6077d19bef2"/>
  </ds:schemaRefs>
</ds:datastoreItem>
</file>

<file path=customXml/itemProps3.xml><?xml version="1.0" encoding="utf-8"?>
<ds:datastoreItem xmlns:ds="http://schemas.openxmlformats.org/officeDocument/2006/customXml" ds:itemID="{7ECA905E-1DBD-44C1-9314-634289DEE56D}">
  <ds:schemaRefs>
    <ds:schemaRef ds:uri="http://schemas.microsoft.com/sharepoint/v3/contenttype/forms"/>
  </ds:schemaRefs>
</ds:datastoreItem>
</file>

<file path=customXml/itemProps4.xml><?xml version="1.0" encoding="utf-8"?>
<ds:datastoreItem xmlns:ds="http://schemas.openxmlformats.org/officeDocument/2006/customXml" ds:itemID="{C7658B52-40CF-4D7F-BC02-4C36C8A3C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756b3-f103-4ee4-97ca-f8e7f9ba4865"/>
    <ds:schemaRef ds:uri="67cb68d2-3e72-424a-85cb-e6077d19b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3213</Words>
  <Characters>18320</Characters>
  <Application>Microsoft Office Word</Application>
  <DocSecurity>0</DocSecurity>
  <Lines>152</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Proulx</dc:creator>
  <cp:keywords/>
  <dc:description/>
  <cp:lastModifiedBy>Reetesh Keshav Dooleea</cp:lastModifiedBy>
  <cp:revision>249</cp:revision>
  <dcterms:created xsi:type="dcterms:W3CDTF">2023-10-10T00:41:00Z</dcterms:created>
  <dcterms:modified xsi:type="dcterms:W3CDTF">2023-10-12T04:19:00Z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0x010100764AD9490769644B8CA3B549E3D8EABC</vt:lpwstr>
  </property>
  <property fmtid="{D5CDD505-2E9C-101B-9397-08002B2CF9AE}" pid="3" name="Order">
    <vt:r8>472400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